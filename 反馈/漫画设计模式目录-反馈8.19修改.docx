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AFD8F" w14:textId="77777777" w:rsidR="00A570D2" w:rsidRDefault="00A570D2" w:rsidP="00A570D2">
      <w:pPr>
        <w:rPr>
          <w:rFonts w:ascii="Times New Roman" w:eastAsia="宋体" w:hAnsi="Times New Roman" w:cs="Times New Roman"/>
          <w:sz w:val="21"/>
          <w:szCs w:val="22"/>
        </w:rPr>
      </w:pPr>
      <w:r w:rsidRPr="00A570D2">
        <w:rPr>
          <w:rFonts w:ascii="Times New Roman" w:eastAsia="宋体" w:hAnsi="Times New Roman" w:cs="Times New Roman" w:hint="eastAsia"/>
          <w:sz w:val="21"/>
          <w:szCs w:val="22"/>
        </w:rPr>
        <w:t>书名（暂定）：</w:t>
      </w:r>
      <w:r w:rsidR="009263BB">
        <w:rPr>
          <w:rFonts w:ascii="Times New Roman" w:eastAsia="宋体" w:hAnsi="Times New Roman" w:cs="Times New Roman" w:hint="eastAsia"/>
          <w:sz w:val="21"/>
          <w:szCs w:val="22"/>
        </w:rPr>
        <w:t>漫画设计模式</w:t>
      </w:r>
    </w:p>
    <w:p w14:paraId="777E1B81" w14:textId="77777777" w:rsidR="0092677F" w:rsidRPr="00A570D2" w:rsidRDefault="0092677F" w:rsidP="00A570D2">
      <w:pPr>
        <w:rPr>
          <w:rFonts w:ascii="Times New Roman" w:eastAsia="宋体" w:hAnsi="Times New Roman" w:cs="Times New Roman"/>
          <w:sz w:val="21"/>
          <w:szCs w:val="22"/>
        </w:rPr>
      </w:pPr>
    </w:p>
    <w:p w14:paraId="3BF22BC9" w14:textId="77777777" w:rsidR="0092677F" w:rsidRPr="00A570D2" w:rsidRDefault="003F67DE" w:rsidP="00A570D2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第一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设计模式基础</w:t>
      </w:r>
    </w:p>
    <w:p w14:paraId="548684AD" w14:textId="77777777" w:rsidR="00A570D2" w:rsidRPr="00A570D2" w:rsidRDefault="00A570D2" w:rsidP="00A570D2">
      <w:pPr>
        <w:rPr>
          <w:rFonts w:ascii="Times New Roman" w:eastAsia="宋体" w:hAnsi="Times New Roman" w:cs="Times New Roman"/>
          <w:sz w:val="21"/>
          <w:szCs w:val="22"/>
        </w:rPr>
      </w:pPr>
      <w:r w:rsidRPr="00A570D2">
        <w:rPr>
          <w:rFonts w:ascii="Times New Roman" w:eastAsia="宋体" w:hAnsi="Times New Roman" w:cs="Times New Roman"/>
          <w:sz w:val="21"/>
          <w:szCs w:val="22"/>
        </w:rPr>
        <w:t>第</w:t>
      </w:r>
      <w:r w:rsidRPr="00A570D2">
        <w:rPr>
          <w:rFonts w:ascii="Times New Roman" w:eastAsia="宋体" w:hAnsi="Times New Roman" w:cs="Times New Roman"/>
          <w:sz w:val="21"/>
          <w:szCs w:val="22"/>
        </w:rPr>
        <w:t>1</w:t>
      </w:r>
      <w:r w:rsidRPr="00A570D2">
        <w:rPr>
          <w:rFonts w:ascii="Times New Roman" w:eastAsia="宋体" w:hAnsi="Times New Roman" w:cs="Times New Roman"/>
          <w:sz w:val="21"/>
          <w:szCs w:val="22"/>
        </w:rPr>
        <w:t>章</w:t>
      </w:r>
      <w:r w:rsidRPr="00A570D2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3F67DE" w:rsidRPr="003F67DE">
        <w:rPr>
          <w:rFonts w:ascii="Times New Roman" w:eastAsia="宋体" w:hAnsi="Times New Roman" w:cs="Times New Roman" w:hint="eastAsia"/>
          <w:sz w:val="21"/>
          <w:szCs w:val="22"/>
        </w:rPr>
        <w:t>设计模式从</w:t>
      </w:r>
      <w:r w:rsidR="003F67DE">
        <w:rPr>
          <w:rFonts w:ascii="Times New Roman" w:eastAsia="宋体" w:hAnsi="Times New Roman" w:cs="Times New Roman" w:hint="eastAsia"/>
          <w:sz w:val="21"/>
          <w:szCs w:val="22"/>
        </w:rPr>
        <w:t>何而来</w:t>
      </w:r>
      <w:r w:rsidR="003F67DE">
        <w:rPr>
          <w:rFonts w:ascii="Times New Roman" w:eastAsia="宋体" w:hAnsi="Times New Roman" w:cs="Times New Roman"/>
          <w:sz w:val="21"/>
          <w:szCs w:val="22"/>
        </w:rPr>
        <w:tab/>
      </w:r>
    </w:p>
    <w:p w14:paraId="479CC5B3" w14:textId="249B10A3" w:rsidR="003F67DE" w:rsidRPr="003F67DE" w:rsidRDefault="003F67DE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commentRangeStart w:id="0"/>
      <w:commentRangeStart w:id="1"/>
      <w:del w:id="2" w:author="一鸣 李" w:date="2023-08-20T10:03:00Z">
        <w:r w:rsidDel="00E20539">
          <w:rPr>
            <w:rFonts w:ascii="Times New Roman" w:eastAsia="宋体" w:hAnsi="Times New Roman" w:cs="Times New Roman" w:hint="eastAsia"/>
            <w:sz w:val="21"/>
            <w:szCs w:val="22"/>
          </w:rPr>
          <w:delText>我们</w:delText>
        </w:r>
        <w:r w:rsidR="00DD3D71" w:rsidDel="00E20539">
          <w:rPr>
            <w:rFonts w:ascii="Times New Roman" w:eastAsia="宋体" w:hAnsi="Times New Roman" w:cs="Times New Roman" w:hint="eastAsia"/>
            <w:sz w:val="21"/>
            <w:szCs w:val="22"/>
          </w:rPr>
          <w:delText>谈论</w:delText>
        </w:r>
        <w:r w:rsidDel="00E20539">
          <w:rPr>
            <w:rFonts w:ascii="Times New Roman" w:eastAsia="宋体" w:hAnsi="Times New Roman" w:cs="Times New Roman" w:hint="eastAsia"/>
            <w:sz w:val="21"/>
            <w:szCs w:val="22"/>
          </w:rPr>
          <w:delText>的</w:delText>
        </w:r>
        <w:r w:rsidRPr="003F67DE" w:rsidDel="00E20539">
          <w:rPr>
            <w:rFonts w:ascii="Times New Roman" w:eastAsia="宋体" w:hAnsi="Times New Roman" w:cs="Times New Roman"/>
            <w:sz w:val="21"/>
            <w:szCs w:val="22"/>
          </w:rPr>
          <w:delText>设计模式</w:delText>
        </w:r>
        <w:r w:rsidDel="00E20539">
          <w:rPr>
            <w:rFonts w:ascii="Times New Roman" w:eastAsia="宋体" w:hAnsi="Times New Roman" w:cs="Times New Roman" w:hint="eastAsia"/>
            <w:sz w:val="21"/>
            <w:szCs w:val="22"/>
          </w:rPr>
          <w:delText>是什么</w:delText>
        </w:r>
      </w:del>
      <w:ins w:id="3" w:author="一鸣 李" w:date="2023-08-20T10:02:00Z">
        <w:r w:rsidR="00E20539">
          <w:rPr>
            <w:rFonts w:ascii="Times New Roman" w:eastAsia="宋体" w:hAnsi="Times New Roman" w:cs="Times New Roman" w:hint="eastAsia"/>
            <w:sz w:val="21"/>
            <w:szCs w:val="22"/>
          </w:rPr>
          <w:t>当我们在谈论设计模式时，我们在谈论什么</w:t>
        </w:r>
      </w:ins>
      <w:ins w:id="4" w:author="一鸣 李" w:date="2023-08-20T10:03:00Z">
        <w:r w:rsidR="00E20539">
          <w:rPr>
            <w:rFonts w:ascii="Times New Roman" w:eastAsia="宋体" w:hAnsi="Times New Roman" w:cs="Times New Roman" w:hint="eastAsia"/>
            <w:sz w:val="21"/>
            <w:szCs w:val="22"/>
          </w:rPr>
          <w:t>？</w:t>
        </w:r>
      </w:ins>
      <w:commentRangeEnd w:id="0"/>
      <w:r w:rsidR="00BB231F">
        <w:rPr>
          <w:rStyle w:val="a5"/>
        </w:rPr>
        <w:commentReference w:id="0"/>
      </w:r>
      <w:commentRangeEnd w:id="1"/>
      <w:r w:rsidR="008830F4">
        <w:rPr>
          <w:rStyle w:val="a5"/>
        </w:rPr>
        <w:commentReference w:id="1"/>
      </w:r>
    </w:p>
    <w:p w14:paraId="64595099" w14:textId="28432ACE" w:rsidR="003F67DE" w:rsidRPr="003F67DE" w:rsidRDefault="005E4316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身边随处可见的</w:t>
      </w:r>
      <w:r w:rsidR="003F67DE" w:rsidRPr="003F67DE">
        <w:rPr>
          <w:rFonts w:ascii="Times New Roman" w:eastAsia="宋体" w:hAnsi="Times New Roman" w:cs="Times New Roman"/>
          <w:sz w:val="21"/>
          <w:szCs w:val="22"/>
        </w:rPr>
        <w:t>设计模式</w:t>
      </w:r>
    </w:p>
    <w:p w14:paraId="5175DEFD" w14:textId="77777777" w:rsidR="003F67DE" w:rsidRDefault="00035175" w:rsidP="003F67DE">
      <w:pPr>
        <w:numPr>
          <w:ilvl w:val="1"/>
          <w:numId w:val="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学懂不等于会用</w:t>
      </w:r>
    </w:p>
    <w:p w14:paraId="31F86ED8" w14:textId="77777777" w:rsidR="003F67DE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>一体电源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 xml:space="preserve"> vs. </w:t>
      </w:r>
      <w:r w:rsidRPr="003F67DE">
        <w:rPr>
          <w:rFonts w:ascii="Times New Roman" w:eastAsia="宋体" w:hAnsi="Times New Roman" w:cs="Times New Roman" w:hint="eastAsia"/>
          <w:sz w:val="21"/>
          <w:szCs w:val="22"/>
        </w:rPr>
        <w:t>组合电源——软件设计原则</w:t>
      </w:r>
    </w:p>
    <w:p w14:paraId="22C133A1" w14:textId="77777777" w:rsidR="003F67DE" w:rsidRPr="003F67DE" w:rsidRDefault="0011306A" w:rsidP="004624CB">
      <w:pPr>
        <w:numPr>
          <w:ilvl w:val="1"/>
          <w:numId w:val="18"/>
        </w:num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需求又变更？——</w:t>
      </w:r>
      <w:r w:rsidR="003F67DE" w:rsidRPr="003F67DE">
        <w:rPr>
          <w:rFonts w:ascii="Times New Roman" w:eastAsia="宋体" w:hAnsi="Times New Roman" w:cs="Times New Roman"/>
          <w:sz w:val="21"/>
          <w:szCs w:val="22"/>
        </w:rPr>
        <w:t>为变化而生</w:t>
      </w:r>
    </w:p>
    <w:p w14:paraId="68E67530" w14:textId="77777777" w:rsidR="003F67DE" w:rsidRPr="003F67DE" w:rsidRDefault="003F67DE" w:rsidP="004624CB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3F67DE">
        <w:rPr>
          <w:rFonts w:ascii="Times New Roman" w:eastAsia="宋体" w:hAnsi="Times New Roman" w:cs="Times New Roman"/>
          <w:sz w:val="21"/>
          <w:szCs w:val="22"/>
        </w:rPr>
        <w:t>优秀软件设计</w:t>
      </w:r>
      <w:r w:rsidR="005E4316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FC5D28">
        <w:rPr>
          <w:rFonts w:ascii="Times New Roman" w:eastAsia="宋体" w:hAnsi="Times New Roman" w:cs="Times New Roman" w:hint="eastAsia"/>
          <w:sz w:val="21"/>
          <w:szCs w:val="22"/>
        </w:rPr>
        <w:t>特征</w:t>
      </w:r>
    </w:p>
    <w:p w14:paraId="6C2A9A23" w14:textId="7604F975" w:rsidR="003F67DE" w:rsidRPr="003F67DE" w:rsidRDefault="005E4316" w:rsidP="004624CB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手拿</w:t>
      </w:r>
      <w:r w:rsidR="00412666">
        <w:rPr>
          <w:rFonts w:ascii="Times New Roman" w:eastAsia="宋体" w:hAnsi="Times New Roman" w:cs="Times New Roman" w:hint="eastAsia"/>
          <w:sz w:val="21"/>
          <w:szCs w:val="22"/>
        </w:rPr>
        <w:t>锤子，眼里都是钉子</w:t>
      </w:r>
    </w:p>
    <w:p w14:paraId="3968198A" w14:textId="77777777" w:rsidR="003F67DE" w:rsidRDefault="009848CD" w:rsidP="004624CB">
      <w:pPr>
        <w:numPr>
          <w:ilvl w:val="1"/>
          <w:numId w:val="1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程序</w:t>
      </w:r>
      <w:r w:rsidR="003F67DE" w:rsidRPr="003F67DE">
        <w:rPr>
          <w:rFonts w:ascii="Times New Roman" w:eastAsia="宋体" w:hAnsi="Times New Roman" w:cs="Times New Roman"/>
          <w:sz w:val="21"/>
          <w:szCs w:val="22"/>
        </w:rPr>
        <w:t>设计原则</w:t>
      </w:r>
    </w:p>
    <w:p w14:paraId="69A8A177" w14:textId="77777777" w:rsidR="00A86720" w:rsidRDefault="00A86720" w:rsidP="0092677F">
      <w:pPr>
        <w:rPr>
          <w:rFonts w:ascii="Times New Roman" w:eastAsia="宋体" w:hAnsi="Times New Roman" w:cs="Times New Roman"/>
          <w:sz w:val="21"/>
          <w:szCs w:val="22"/>
        </w:rPr>
      </w:pPr>
    </w:p>
    <w:p w14:paraId="05474660" w14:textId="77777777" w:rsidR="0092677F" w:rsidRPr="003F67DE" w:rsidRDefault="0092677F" w:rsidP="0092677F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第二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创建型设计模式</w:t>
      </w:r>
    </w:p>
    <w:p w14:paraId="1A6372D2" w14:textId="77777777" w:rsidR="003F67DE" w:rsidRPr="0092677F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想吃汉堡，</w:t>
      </w:r>
      <w:r w:rsidR="005E4316">
        <w:rPr>
          <w:rFonts w:ascii="Times New Roman" w:eastAsia="宋体" w:hAnsi="Times New Roman" w:cs="Times New Roman" w:hint="eastAsia"/>
          <w:sz w:val="21"/>
          <w:szCs w:val="22"/>
        </w:rPr>
        <w:t>是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自己做</w:t>
      </w:r>
      <w:r w:rsidR="005E4316">
        <w:rPr>
          <w:rFonts w:ascii="Times New Roman" w:eastAsia="宋体" w:hAnsi="Times New Roman" w:cs="Times New Roman" w:hint="eastAsia"/>
          <w:sz w:val="21"/>
          <w:szCs w:val="22"/>
        </w:rPr>
        <w:t>，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还是去汉堡店？——简单工厂模式</w:t>
      </w:r>
    </w:p>
    <w:p w14:paraId="7438A0A0" w14:textId="77777777" w:rsidR="0092677F" w:rsidRPr="0092677F" w:rsidRDefault="0092677F" w:rsidP="004624CB">
      <w:pPr>
        <w:numPr>
          <w:ilvl w:val="1"/>
          <w:numId w:val="22"/>
        </w:numPr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一顿晚饭</w:t>
      </w:r>
      <w:r w:rsidR="006B265D">
        <w:rPr>
          <w:rFonts w:ascii="Times New Roman" w:eastAsia="宋体" w:hAnsi="Times New Roman" w:cs="Times New Roman" w:hint="eastAsia"/>
          <w:sz w:val="21"/>
          <w:szCs w:val="22"/>
        </w:rPr>
        <w:t>吃出</w:t>
      </w:r>
      <w:r w:rsidRPr="0092677F">
        <w:rPr>
          <w:rFonts w:ascii="Times New Roman" w:eastAsia="宋体" w:hAnsi="Times New Roman" w:cs="Times New Roman"/>
          <w:sz w:val="21"/>
          <w:szCs w:val="22"/>
        </w:rPr>
        <w:t>简单工厂</w:t>
      </w:r>
    </w:p>
    <w:p w14:paraId="3B771F20" w14:textId="77777777" w:rsidR="0092677F" w:rsidRPr="0092677F" w:rsidRDefault="0092677F" w:rsidP="004624CB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商品推荐功能初版代码</w:t>
      </w:r>
    </w:p>
    <w:p w14:paraId="63F1D1FC" w14:textId="77777777" w:rsidR="0092677F" w:rsidRPr="0092677F" w:rsidRDefault="0092677F" w:rsidP="004624CB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开闭原则和单一职责</w:t>
      </w:r>
    </w:p>
    <w:p w14:paraId="4F1195B3" w14:textId="77777777" w:rsidR="0092677F" w:rsidRDefault="0092677F" w:rsidP="004624CB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推荐器工厂实现依赖反转</w:t>
      </w:r>
    </w:p>
    <w:p w14:paraId="70A8D61B" w14:textId="77777777" w:rsidR="007D1A96" w:rsidRPr="007D1A96" w:rsidRDefault="007D1A96" w:rsidP="004624CB">
      <w:pPr>
        <w:numPr>
          <w:ilvl w:val="1"/>
          <w:numId w:val="2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7D1A96">
        <w:rPr>
          <w:rFonts w:ascii="Times New Roman" w:eastAsia="宋体" w:hAnsi="Times New Roman" w:cs="Times New Roman" w:hint="eastAsia"/>
          <w:bCs/>
          <w:sz w:val="21"/>
          <w:szCs w:val="22"/>
        </w:rPr>
        <w:t>简单工厂</w:t>
      </w:r>
      <w:r w:rsidR="00A3741F">
        <w:rPr>
          <w:rFonts w:ascii="Times New Roman" w:eastAsia="宋体" w:hAnsi="Times New Roman" w:cs="Times New Roman" w:hint="eastAsia"/>
          <w:bCs/>
          <w:sz w:val="21"/>
          <w:szCs w:val="22"/>
        </w:rPr>
        <w:t>模式</w:t>
      </w:r>
      <w:r w:rsidRPr="007D1A96">
        <w:rPr>
          <w:rFonts w:ascii="Times New Roman" w:eastAsia="宋体" w:hAnsi="Times New Roman" w:cs="Times New Roman" w:hint="eastAsia"/>
          <w:bCs/>
          <w:sz w:val="21"/>
          <w:szCs w:val="22"/>
        </w:rPr>
        <w:t>适用场景</w:t>
      </w:r>
    </w:p>
    <w:p w14:paraId="182AC119" w14:textId="77777777" w:rsidR="003F67DE" w:rsidRPr="0092677F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>
        <w:rPr>
          <w:rFonts w:ascii="Times New Roman" w:eastAsia="宋体" w:hAnsi="Times New Roman" w:cs="Times New Roman" w:hint="eastAsia"/>
          <w:sz w:val="21"/>
          <w:szCs w:val="22"/>
        </w:rPr>
        <w:t>座座工厂平地起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——工厂方法模式</w:t>
      </w:r>
    </w:p>
    <w:p w14:paraId="3B3E9627" w14:textId="77777777" w:rsidR="0092677F" w:rsidRPr="0092677F" w:rsidRDefault="0092677F" w:rsidP="004624CB">
      <w:pPr>
        <w:numPr>
          <w:ilvl w:val="1"/>
          <w:numId w:val="23"/>
        </w:num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打造工厂</w:t>
      </w:r>
      <w:r w:rsidR="0040565F">
        <w:rPr>
          <w:rFonts w:ascii="Times New Roman" w:eastAsia="宋体" w:hAnsi="Times New Roman" w:cs="Times New Roman" w:hint="eastAsia"/>
          <w:sz w:val="21"/>
          <w:szCs w:val="22"/>
        </w:rPr>
        <w:t>标准</w:t>
      </w:r>
      <w:r>
        <w:rPr>
          <w:rFonts w:ascii="Times New Roman" w:eastAsia="宋体" w:hAnsi="Times New Roman" w:cs="Times New Roman" w:hint="eastAsia"/>
          <w:sz w:val="21"/>
          <w:szCs w:val="22"/>
        </w:rPr>
        <w:t>——</w:t>
      </w:r>
      <w:r w:rsidRPr="0092677F">
        <w:rPr>
          <w:rFonts w:ascii="Times New Roman" w:eastAsia="宋体" w:hAnsi="Times New Roman" w:cs="Times New Roman"/>
          <w:sz w:val="21"/>
          <w:szCs w:val="22"/>
        </w:rPr>
        <w:t>工厂</w:t>
      </w:r>
      <w:r>
        <w:rPr>
          <w:rFonts w:ascii="Times New Roman" w:eastAsia="宋体" w:hAnsi="Times New Roman" w:cs="Times New Roman" w:hint="eastAsia"/>
          <w:sz w:val="21"/>
          <w:szCs w:val="22"/>
        </w:rPr>
        <w:t>再抽象</w:t>
      </w:r>
    </w:p>
    <w:p w14:paraId="6B13273D" w14:textId="499A21A9" w:rsidR="0092677F" w:rsidRPr="0092677F" w:rsidRDefault="0092677F" w:rsidP="004624CB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commentRangeStart w:id="5"/>
      <w:commentRangeStart w:id="6"/>
      <w:del w:id="7" w:author="一鸣 李" w:date="2023-08-20T10:21:00Z">
        <w:r w:rsidRPr="0092677F" w:rsidDel="0082470F">
          <w:rPr>
            <w:rFonts w:ascii="Times New Roman" w:eastAsia="宋体" w:hAnsi="Times New Roman" w:cs="Times New Roman"/>
            <w:sz w:val="21"/>
            <w:szCs w:val="22"/>
          </w:rPr>
          <w:delText>厨房</w:delText>
        </w:r>
        <w:r w:rsidR="0073796C" w:rsidDel="0082470F">
          <w:rPr>
            <w:rFonts w:ascii="Times New Roman" w:eastAsia="宋体" w:hAnsi="Times New Roman" w:cs="Times New Roman" w:hint="eastAsia"/>
            <w:sz w:val="21"/>
            <w:szCs w:val="22"/>
          </w:rPr>
          <w:delText>也可以分门</w:delText>
        </w:r>
      </w:del>
      <w:ins w:id="8" w:author="一鸣 李" w:date="2023-08-20T10:21:00Z">
        <w:r w:rsidR="0082470F">
          <w:rPr>
            <w:rFonts w:ascii="Times New Roman" w:eastAsia="宋体" w:hAnsi="Times New Roman" w:cs="Times New Roman" w:hint="eastAsia"/>
            <w:sz w:val="21"/>
            <w:szCs w:val="22"/>
          </w:rPr>
          <w:t>多</w:t>
        </w:r>
      </w:ins>
      <w:ins w:id="9" w:author="一鸣 李" w:date="2023-08-20T12:45:00Z">
        <w:r w:rsidR="00E0529C">
          <w:rPr>
            <w:rFonts w:ascii="Times New Roman" w:eastAsia="宋体" w:hAnsi="Times New Roman" w:cs="Times New Roman" w:hint="eastAsia"/>
            <w:sz w:val="21"/>
            <w:szCs w:val="22"/>
          </w:rPr>
          <w:t>种</w:t>
        </w:r>
      </w:ins>
      <w:ins w:id="10" w:author="一鸣 李" w:date="2023-08-20T10:21:00Z">
        <w:r w:rsidR="0082470F">
          <w:rPr>
            <w:rFonts w:ascii="Times New Roman" w:eastAsia="宋体" w:hAnsi="Times New Roman" w:cs="Times New Roman" w:hint="eastAsia"/>
            <w:sz w:val="21"/>
            <w:szCs w:val="22"/>
          </w:rPr>
          <w:t>厨房，各尽其责</w:t>
        </w:r>
      </w:ins>
      <w:del w:id="11" w:author="一鸣 李" w:date="2023-08-20T10:21:00Z">
        <w:r w:rsidR="0073796C" w:rsidDel="0082470F">
          <w:rPr>
            <w:rFonts w:ascii="Times New Roman" w:eastAsia="宋体" w:hAnsi="Times New Roman" w:cs="Times New Roman" w:hint="eastAsia"/>
            <w:sz w:val="21"/>
            <w:szCs w:val="22"/>
          </w:rPr>
          <w:delText>别类</w:delText>
        </w:r>
      </w:del>
      <w:commentRangeEnd w:id="5"/>
      <w:r w:rsidR="00BB231F">
        <w:rPr>
          <w:rStyle w:val="a5"/>
        </w:rPr>
        <w:commentReference w:id="5"/>
      </w:r>
      <w:commentRangeEnd w:id="6"/>
      <w:r w:rsidR="0082470F">
        <w:rPr>
          <w:rStyle w:val="a5"/>
        </w:rPr>
        <w:commentReference w:id="6"/>
      </w:r>
    </w:p>
    <w:p w14:paraId="58D53D87" w14:textId="77777777" w:rsidR="0092677F" w:rsidRPr="0092677F" w:rsidRDefault="0092677F" w:rsidP="004624CB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需求膨胀</w:t>
      </w:r>
      <w:r w:rsidR="004C4684">
        <w:rPr>
          <w:rFonts w:ascii="Times New Roman" w:eastAsia="宋体" w:hAnsi="Times New Roman" w:cs="Times New Roman" w:hint="eastAsia"/>
          <w:sz w:val="21"/>
          <w:szCs w:val="22"/>
        </w:rPr>
        <w:t>，</w:t>
      </w:r>
      <w:r w:rsidRPr="0092677F">
        <w:rPr>
          <w:rFonts w:ascii="Times New Roman" w:eastAsia="宋体" w:hAnsi="Times New Roman" w:cs="Times New Roman"/>
          <w:sz w:val="21"/>
          <w:szCs w:val="22"/>
        </w:rPr>
        <w:t>工厂也膨胀</w:t>
      </w:r>
    </w:p>
    <w:p w14:paraId="07A65351" w14:textId="77777777" w:rsidR="0092677F" w:rsidRDefault="0092677F" w:rsidP="004624CB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2677F">
        <w:rPr>
          <w:rFonts w:ascii="Times New Roman" w:eastAsia="宋体" w:hAnsi="Times New Roman" w:cs="Times New Roman"/>
          <w:sz w:val="21"/>
          <w:szCs w:val="22"/>
        </w:rPr>
        <w:t>工厂的工厂？抽象要适度</w:t>
      </w:r>
    </w:p>
    <w:p w14:paraId="12D6F3CA" w14:textId="77777777" w:rsidR="007D1A96" w:rsidRPr="007D1A96" w:rsidRDefault="007D1A96" w:rsidP="004624CB">
      <w:pPr>
        <w:numPr>
          <w:ilvl w:val="1"/>
          <w:numId w:val="2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工厂方法模式适用场景</w:t>
      </w:r>
    </w:p>
    <w:p w14:paraId="5B534A0C" w14:textId="77777777" w:rsidR="003F67DE" w:rsidRPr="0092677F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92677F">
        <w:rPr>
          <w:rFonts w:ascii="Times New Roman" w:eastAsia="宋体" w:hAnsi="Times New Roman" w:cs="Times New Roman"/>
          <w:sz w:val="21"/>
          <w:szCs w:val="22"/>
        </w:rPr>
        <w:t>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工厂品类</w:t>
      </w:r>
      <w:r w:rsidR="00176F55">
        <w:rPr>
          <w:rFonts w:ascii="Times New Roman" w:eastAsia="宋体" w:hAnsi="Times New Roman" w:cs="Times New Roman" w:hint="eastAsia"/>
          <w:sz w:val="21"/>
          <w:szCs w:val="22"/>
        </w:rPr>
        <w:t>很</w:t>
      </w:r>
      <w:r w:rsidR="0092677F" w:rsidRPr="0092677F">
        <w:rPr>
          <w:rFonts w:ascii="Times New Roman" w:eastAsia="宋体" w:hAnsi="Times New Roman" w:cs="Times New Roman" w:hint="eastAsia"/>
          <w:sz w:val="21"/>
          <w:szCs w:val="22"/>
        </w:rPr>
        <w:t>丰富——抽象工厂模式</w:t>
      </w:r>
    </w:p>
    <w:p w14:paraId="254C9B02" w14:textId="77777777" w:rsidR="00A86720" w:rsidRPr="00A86720" w:rsidRDefault="00A86720" w:rsidP="004624CB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供应商不靠谱？直接换掉</w:t>
      </w:r>
      <w:r w:rsidR="00960588">
        <w:rPr>
          <w:rFonts w:ascii="Times New Roman" w:eastAsia="宋体" w:hAnsi="Times New Roman" w:cs="Times New Roman" w:hint="eastAsia"/>
          <w:sz w:val="21"/>
          <w:szCs w:val="22"/>
        </w:rPr>
        <w:t>！</w:t>
      </w:r>
    </w:p>
    <w:p w14:paraId="06E35DBE" w14:textId="77777777" w:rsidR="00A86720" w:rsidRPr="00A86720" w:rsidRDefault="00A86720" w:rsidP="004624CB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抽象工厂模式代码实现</w:t>
      </w:r>
    </w:p>
    <w:p w14:paraId="5B8FF679" w14:textId="77777777" w:rsidR="00A86720" w:rsidRDefault="00A86720" w:rsidP="004624CB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</w:t>
      </w:r>
      <w:r w:rsidR="0071728D">
        <w:rPr>
          <w:rFonts w:ascii="Times New Roman" w:eastAsia="宋体" w:hAnsi="Times New Roman" w:cs="Times New Roman" w:hint="eastAsia"/>
          <w:sz w:val="21"/>
          <w:szCs w:val="22"/>
        </w:rPr>
        <w:t xml:space="preserve"> vs</w:t>
      </w:r>
      <w:r w:rsidR="0071728D">
        <w:rPr>
          <w:rFonts w:ascii="Times New Roman" w:eastAsia="宋体" w:hAnsi="Times New Roman" w:cs="Times New Roman"/>
          <w:sz w:val="21"/>
          <w:szCs w:val="22"/>
        </w:rPr>
        <w:t xml:space="preserve">. </w:t>
      </w:r>
      <w:r w:rsidRPr="00A86720">
        <w:rPr>
          <w:rFonts w:ascii="Times New Roman" w:eastAsia="宋体" w:hAnsi="Times New Roman" w:cs="Times New Roman"/>
          <w:sz w:val="21"/>
          <w:szCs w:val="22"/>
        </w:rPr>
        <w:t>工厂方法</w:t>
      </w:r>
    </w:p>
    <w:p w14:paraId="3CEF5F7E" w14:textId="77777777" w:rsidR="00640D2C" w:rsidRPr="00640D2C" w:rsidRDefault="00640D2C" w:rsidP="00640D2C">
      <w:pPr>
        <w:numPr>
          <w:ilvl w:val="1"/>
          <w:numId w:val="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抽象工厂适用场景</w:t>
      </w:r>
    </w:p>
    <w:p w14:paraId="462F2EF4" w14:textId="77777777" w:rsidR="003F67DE" w:rsidRPr="00A8672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A86720">
        <w:rPr>
          <w:rFonts w:ascii="Times New Roman" w:eastAsia="宋体" w:hAnsi="Times New Roman" w:cs="Times New Roman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我们的工人有力量！——生成器模式</w:t>
      </w:r>
    </w:p>
    <w:p w14:paraId="1B2919BD" w14:textId="77777777" w:rsidR="00A86720" w:rsidRPr="00A86720" w:rsidRDefault="00A86720" w:rsidP="004624CB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组装电脑的学问</w:t>
      </w:r>
    </w:p>
    <w:p w14:paraId="12CD2BFF" w14:textId="77777777" w:rsidR="00A86720" w:rsidRPr="00A86720" w:rsidRDefault="00A86720" w:rsidP="004624CB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lastRenderedPageBreak/>
        <w:t>生成器模式代码实现</w:t>
      </w:r>
    </w:p>
    <w:p w14:paraId="641DA249" w14:textId="77777777" w:rsidR="00A86720" w:rsidRPr="00A86720" w:rsidRDefault="00A86720" w:rsidP="004624CB">
      <w:pPr>
        <w:numPr>
          <w:ilvl w:val="1"/>
          <w:numId w:val="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生成器模式适用场景</w:t>
      </w:r>
    </w:p>
    <w:p w14:paraId="5FE7C3C0" w14:textId="77777777" w:rsidR="003F67DE" w:rsidRPr="00A8672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还记得克隆羊多莉吗</w:t>
      </w:r>
      <w:r w:rsidR="00960588">
        <w:rPr>
          <w:rFonts w:ascii="Times New Roman" w:eastAsia="宋体" w:hAnsi="Times New Roman" w:cs="Times New Roman" w:hint="eastAsia"/>
          <w:sz w:val="21"/>
          <w:szCs w:val="22"/>
        </w:rPr>
        <w:t>？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——原型模式</w:t>
      </w:r>
    </w:p>
    <w:p w14:paraId="594D98E8" w14:textId="77777777" w:rsidR="00A86720" w:rsidRPr="00A86720" w:rsidRDefault="00A86720" w:rsidP="004624CB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像克隆绵羊一样写程序</w:t>
      </w:r>
    </w:p>
    <w:p w14:paraId="10EFD54D" w14:textId="77777777" w:rsidR="00A86720" w:rsidRPr="00A86720" w:rsidRDefault="00A86720" w:rsidP="004624CB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原型模式实现</w:t>
      </w:r>
    </w:p>
    <w:p w14:paraId="5BD6965B" w14:textId="77777777" w:rsidR="00A86720" w:rsidRPr="00A86720" w:rsidRDefault="00A86720" w:rsidP="004624CB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浅复制和深复制</w:t>
      </w:r>
    </w:p>
    <w:p w14:paraId="5253016A" w14:textId="77777777" w:rsidR="00A86720" w:rsidRPr="00A86720" w:rsidRDefault="00A86720" w:rsidP="004624CB">
      <w:pPr>
        <w:numPr>
          <w:ilvl w:val="1"/>
          <w:numId w:val="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原型模式适用场景</w:t>
      </w:r>
    </w:p>
    <w:p w14:paraId="556A2FF9" w14:textId="77777777" w:rsidR="003F67DE" w:rsidRPr="00A8672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干活全</w:t>
      </w:r>
      <w:r w:rsidR="003F7D24">
        <w:rPr>
          <w:rFonts w:ascii="Times New Roman" w:eastAsia="宋体" w:hAnsi="Times New Roman" w:cs="Times New Roman" w:hint="eastAsia"/>
          <w:sz w:val="21"/>
          <w:szCs w:val="22"/>
        </w:rPr>
        <w:t>靠</w:t>
      </w:r>
      <w:r w:rsidR="00A86720" w:rsidRPr="00A86720">
        <w:rPr>
          <w:rFonts w:ascii="Times New Roman" w:eastAsia="宋体" w:hAnsi="Times New Roman" w:cs="Times New Roman" w:hint="eastAsia"/>
          <w:sz w:val="21"/>
          <w:szCs w:val="22"/>
        </w:rPr>
        <w:t>我一人——单例模式</w:t>
      </w:r>
    </w:p>
    <w:p w14:paraId="65BF55F2" w14:textId="77777777" w:rsidR="00A86720" w:rsidRP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一条龙服务，我就是那条龙</w:t>
      </w:r>
    </w:p>
    <w:p w14:paraId="785113BB" w14:textId="77777777" w:rsidR="00A86720" w:rsidRP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懒汉式实现</w:t>
      </w:r>
    </w:p>
    <w:p w14:paraId="596EDF93" w14:textId="77777777" w:rsidR="00A86720" w:rsidRP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饿汉式实现</w:t>
      </w:r>
    </w:p>
    <w:p w14:paraId="0D83E0F3" w14:textId="77777777" w:rsidR="00A86720" w:rsidRP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内部静态类实现</w:t>
      </w:r>
    </w:p>
    <w:p w14:paraId="175975E3" w14:textId="77777777" w:rsidR="00A86720" w:rsidRDefault="00A86720" w:rsidP="004624CB">
      <w:pPr>
        <w:numPr>
          <w:ilvl w:val="1"/>
          <w:numId w:val="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86720">
        <w:rPr>
          <w:rFonts w:ascii="Times New Roman" w:eastAsia="宋体" w:hAnsi="Times New Roman" w:cs="Times New Roman"/>
          <w:sz w:val="21"/>
          <w:szCs w:val="22"/>
        </w:rPr>
        <w:t>单例模式适用场景</w:t>
      </w:r>
    </w:p>
    <w:p w14:paraId="5E0C545D" w14:textId="77777777" w:rsidR="007A79EB" w:rsidRDefault="007A79EB" w:rsidP="007A79EB">
      <w:pPr>
        <w:rPr>
          <w:rFonts w:ascii="Times New Roman" w:eastAsia="宋体" w:hAnsi="Times New Roman" w:cs="Times New Roman"/>
          <w:sz w:val="21"/>
          <w:szCs w:val="22"/>
        </w:rPr>
      </w:pPr>
      <w:r w:rsidRPr="007A79EB"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14:paraId="1A0D57E4" w14:textId="77777777" w:rsidR="00A86720" w:rsidRDefault="00A86720" w:rsidP="00A86720">
      <w:pPr>
        <w:rPr>
          <w:rFonts w:ascii="Times New Roman" w:eastAsia="宋体" w:hAnsi="Times New Roman" w:cs="Times New Roman"/>
          <w:sz w:val="21"/>
          <w:szCs w:val="22"/>
        </w:rPr>
      </w:pPr>
    </w:p>
    <w:p w14:paraId="0CF19315" w14:textId="77777777" w:rsidR="00A86720" w:rsidRPr="00A86720" w:rsidRDefault="00A86720" w:rsidP="00A86720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第三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结构型设计模式</w:t>
      </w:r>
    </w:p>
    <w:p w14:paraId="2AA44A85" w14:textId="77777777" w:rsidR="003F67DE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9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出国旅游遭遇手机电量焦虑症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——</w:t>
      </w:r>
      <w:r w:rsidR="00A86720" w:rsidRPr="00A86720">
        <w:rPr>
          <w:rFonts w:ascii="Times New Roman" w:eastAsia="宋体" w:hAnsi="Times New Roman" w:cs="Times New Roman"/>
          <w:sz w:val="21"/>
          <w:szCs w:val="22"/>
        </w:rPr>
        <w:t>适配器模式</w:t>
      </w:r>
    </w:p>
    <w:p w14:paraId="7BCBAB80" w14:textId="10B8A393" w:rsidR="00961390" w:rsidRPr="00961390" w:rsidRDefault="00961390" w:rsidP="004624CB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插头规格居然这么多</w:t>
      </w:r>
    </w:p>
    <w:p w14:paraId="4F7F4FE0" w14:textId="77777777" w:rsidR="00961390" w:rsidRPr="00961390" w:rsidRDefault="00961390" w:rsidP="004624CB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适配器模式实现</w:t>
      </w:r>
    </w:p>
    <w:p w14:paraId="6228204F" w14:textId="77777777" w:rsidR="00961390" w:rsidRPr="00961390" w:rsidRDefault="00961390" w:rsidP="004624CB">
      <w:pPr>
        <w:numPr>
          <w:ilvl w:val="1"/>
          <w:numId w:val="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适配器模式适用场景</w:t>
      </w:r>
    </w:p>
    <w:p w14:paraId="386C7208" w14:textId="1668067C" w:rsidR="00622009" w:rsidRPr="00622009" w:rsidRDefault="003F67DE" w:rsidP="00622009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“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一桥飞架南北，天堑变通途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”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——桥接模式</w:t>
      </w:r>
    </w:p>
    <w:p w14:paraId="335F75FF" w14:textId="2FCD92D9" w:rsidR="00961390" w:rsidRDefault="00622009" w:rsidP="004624CB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将手臂改造为兵器，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是</w:t>
      </w:r>
      <w:r w:rsidRPr="00961390">
        <w:rPr>
          <w:rFonts w:ascii="Times New Roman" w:eastAsia="宋体" w:hAnsi="Times New Roman" w:cs="Times New Roman"/>
          <w:sz w:val="21"/>
          <w:szCs w:val="22"/>
        </w:rPr>
        <w:t>聪明还是愚蠢</w:t>
      </w:r>
    </w:p>
    <w:p w14:paraId="703E9059" w14:textId="77777777" w:rsidR="00622009" w:rsidRPr="00961390" w:rsidRDefault="00622009" w:rsidP="004624CB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桥接模式代码实现</w:t>
      </w:r>
    </w:p>
    <w:p w14:paraId="2B34A8EF" w14:textId="77777777" w:rsidR="00961390" w:rsidRPr="00961390" w:rsidRDefault="00961390" w:rsidP="004624CB">
      <w:pPr>
        <w:numPr>
          <w:ilvl w:val="1"/>
          <w:numId w:val="2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桥接模式适用场景</w:t>
      </w:r>
    </w:p>
    <w:p w14:paraId="1E41A361" w14:textId="7C875377" w:rsidR="003F67DE" w:rsidRPr="0096139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11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组装电脑也是技术活儿——组合模式</w:t>
      </w:r>
    </w:p>
    <w:p w14:paraId="57258FD0" w14:textId="77777777" w:rsidR="00961390" w:rsidRPr="00961390" w:rsidRDefault="00961390" w:rsidP="004624CB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组装电脑花样多</w:t>
      </w:r>
    </w:p>
    <w:p w14:paraId="570AF4A7" w14:textId="77777777" w:rsidR="00961390" w:rsidRPr="00961390" w:rsidRDefault="00961390" w:rsidP="004624CB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组合模式代码实现</w:t>
      </w:r>
    </w:p>
    <w:p w14:paraId="5A589F8E" w14:textId="77777777" w:rsidR="00961390" w:rsidRPr="00961390" w:rsidRDefault="00961390" w:rsidP="004624CB">
      <w:pPr>
        <w:numPr>
          <w:ilvl w:val="1"/>
          <w:numId w:val="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组合模式适用场景</w:t>
      </w:r>
    </w:p>
    <w:p w14:paraId="14EDF237" w14:textId="66A42A71" w:rsidR="003F67DE" w:rsidRPr="00961390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ins w:id="12" w:author="一鸣 李" w:date="2023-08-20T13:58:00Z">
        <w:r w:rsidR="00E34517">
          <w:rPr>
            <w:rFonts w:ascii="Times New Roman" w:eastAsia="宋体" w:hAnsi="Times New Roman" w:cs="Times New Roman" w:hint="eastAsia"/>
            <w:sz w:val="21"/>
            <w:szCs w:val="22"/>
          </w:rPr>
          <w:t>喜提新</w:t>
        </w:r>
      </w:ins>
      <w:commentRangeStart w:id="13"/>
      <w:commentRangeStart w:id="14"/>
      <w:del w:id="15" w:author="一鸣 李" w:date="2023-08-20T13:58:00Z">
        <w:r w:rsidR="00961390" w:rsidRPr="00961390" w:rsidDel="00E34517">
          <w:rPr>
            <w:rFonts w:ascii="Times New Roman" w:eastAsia="宋体" w:hAnsi="Times New Roman" w:cs="Times New Roman" w:hint="eastAsia"/>
            <w:sz w:val="21"/>
            <w:szCs w:val="22"/>
          </w:rPr>
          <w:delText>买</w:delText>
        </w:r>
      </w:del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车</w:t>
      </w:r>
      <w:ins w:id="16" w:author="一鸣 李" w:date="2023-08-20T13:58:00Z">
        <w:r w:rsidR="00E34517">
          <w:rPr>
            <w:rFonts w:ascii="Times New Roman" w:eastAsia="宋体" w:hAnsi="Times New Roman" w:cs="Times New Roman" w:hint="eastAsia"/>
            <w:sz w:val="21"/>
            <w:szCs w:val="22"/>
          </w:rPr>
          <w:t>，装扮起来</w:t>
        </w:r>
      </w:ins>
      <w:del w:id="17" w:author="一鸣 李" w:date="2023-08-20T13:58:00Z">
        <w:r w:rsidR="00961390" w:rsidRPr="00961390" w:rsidDel="00E34517">
          <w:rPr>
            <w:rFonts w:ascii="Times New Roman" w:eastAsia="宋体" w:hAnsi="Times New Roman" w:cs="Times New Roman" w:hint="eastAsia"/>
            <w:sz w:val="21"/>
            <w:szCs w:val="22"/>
          </w:rPr>
          <w:delText>被强加精品装饰</w:delText>
        </w:r>
      </w:del>
      <w:commentRangeEnd w:id="13"/>
      <w:r w:rsidR="00460938">
        <w:rPr>
          <w:rStyle w:val="a5"/>
        </w:rPr>
        <w:commentReference w:id="13"/>
      </w:r>
      <w:commentRangeEnd w:id="14"/>
      <w:r w:rsidR="00E34517">
        <w:rPr>
          <w:rStyle w:val="a5"/>
        </w:rPr>
        <w:commentReference w:id="14"/>
      </w:r>
      <w:r w:rsidR="00961390" w:rsidRPr="00961390">
        <w:rPr>
          <w:rFonts w:ascii="Times New Roman" w:eastAsia="宋体" w:hAnsi="Times New Roman" w:cs="Times New Roman" w:hint="eastAsia"/>
          <w:sz w:val="21"/>
          <w:szCs w:val="22"/>
        </w:rPr>
        <w:t>——装饰模式</w:t>
      </w:r>
    </w:p>
    <w:p w14:paraId="0771E37A" w14:textId="49E94221" w:rsidR="00961390" w:rsidRPr="00961390" w:rsidRDefault="00F267C5" w:rsidP="004624CB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ins w:id="18" w:author="一鸣 李" w:date="2023-08-20T14:04:00Z">
        <w:r>
          <w:rPr>
            <w:rFonts w:ascii="Times New Roman" w:eastAsia="宋体" w:hAnsi="Times New Roman" w:cs="Times New Roman" w:hint="eastAsia"/>
            <w:sz w:val="21"/>
            <w:szCs w:val="22"/>
          </w:rPr>
          <w:t>买车只是开始，还要贴膜、</w:t>
        </w:r>
      </w:ins>
      <w:ins w:id="19" w:author="一鸣 李" w:date="2023-08-20T14:05:00Z">
        <w:r w:rsidR="00DF01DA">
          <w:rPr>
            <w:rFonts w:ascii="Times New Roman" w:eastAsia="宋体" w:hAnsi="Times New Roman" w:cs="Times New Roman" w:hint="eastAsia"/>
            <w:sz w:val="21"/>
            <w:szCs w:val="22"/>
          </w:rPr>
          <w:t>封釉</w:t>
        </w:r>
      </w:ins>
      <w:ins w:id="20" w:author="一鸣 李" w:date="2023-08-20T14:08:00Z">
        <w:r w:rsidR="00DF01DA">
          <w:rPr>
            <w:rFonts w:ascii="Times New Roman" w:eastAsia="宋体" w:hAnsi="Times New Roman" w:cs="Times New Roman" w:hint="eastAsia"/>
            <w:sz w:val="21"/>
            <w:szCs w:val="22"/>
          </w:rPr>
          <w:t>、加</w:t>
        </w:r>
      </w:ins>
      <w:ins w:id="21" w:author="一鸣 李" w:date="2023-08-20T14:10:00Z">
        <w:r w:rsidR="00DF01DA">
          <w:rPr>
            <w:rFonts w:ascii="Times New Roman" w:eastAsia="宋体" w:hAnsi="Times New Roman" w:cs="Times New Roman" w:hint="eastAsia"/>
            <w:sz w:val="21"/>
            <w:szCs w:val="22"/>
          </w:rPr>
          <w:t>装饰</w:t>
        </w:r>
      </w:ins>
      <w:del w:id="22" w:author="一鸣 李" w:date="2023-08-20T14:04:00Z">
        <w:r w:rsidR="00961390" w:rsidRPr="00961390" w:rsidDel="00F267C5">
          <w:rPr>
            <w:rFonts w:ascii="Times New Roman" w:eastAsia="宋体" w:hAnsi="Times New Roman" w:cs="Times New Roman" w:hint="eastAsia"/>
            <w:sz w:val="21"/>
            <w:szCs w:val="22"/>
          </w:rPr>
          <w:delText>买</w:delText>
        </w:r>
      </w:del>
      <w:del w:id="23" w:author="一鸣 李" w:date="2023-08-20T14:03:00Z">
        <w:r w:rsidR="00961390" w:rsidRPr="00961390" w:rsidDel="00F267C5">
          <w:rPr>
            <w:rFonts w:ascii="Times New Roman" w:eastAsia="宋体" w:hAnsi="Times New Roman" w:cs="Times New Roman"/>
            <w:sz w:val="21"/>
            <w:szCs w:val="22"/>
          </w:rPr>
          <w:delText>车被强制贴膜</w:delText>
        </w:r>
      </w:del>
    </w:p>
    <w:p w14:paraId="37307B57" w14:textId="77777777" w:rsidR="00961390" w:rsidRPr="00961390" w:rsidRDefault="00961390" w:rsidP="004624CB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装饰模式代码实现</w:t>
      </w:r>
    </w:p>
    <w:p w14:paraId="59F87F09" w14:textId="77777777" w:rsidR="00961390" w:rsidRDefault="00961390" w:rsidP="004624CB">
      <w:pPr>
        <w:numPr>
          <w:ilvl w:val="1"/>
          <w:numId w:val="8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装饰模式适用场景</w:t>
      </w:r>
    </w:p>
    <w:p w14:paraId="2D2E7295" w14:textId="77777777" w:rsidR="003F67DE" w:rsidRPr="00961390" w:rsidRDefault="003F67DE" w:rsidP="00961390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 w:rsidR="00961390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为什么预制菜越来越多？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——</w:t>
      </w:r>
      <w:r w:rsidR="00961390" w:rsidRPr="00961390">
        <w:rPr>
          <w:rFonts w:ascii="Times New Roman" w:eastAsia="宋体" w:hAnsi="Times New Roman" w:cs="Times New Roman"/>
          <w:sz w:val="21"/>
          <w:szCs w:val="22"/>
        </w:rPr>
        <w:t>外观模式</w:t>
      </w:r>
    </w:p>
    <w:p w14:paraId="69EE90B3" w14:textId="77777777" w:rsidR="00961390" w:rsidRDefault="00960588" w:rsidP="004624CB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开饭馆想省事</w:t>
      </w:r>
      <w:r w:rsidR="002C431D">
        <w:rPr>
          <w:rFonts w:ascii="Times New Roman" w:eastAsia="宋体" w:hAnsi="Times New Roman" w:cs="Times New Roman" w:hint="eastAsia"/>
          <w:sz w:val="21"/>
          <w:szCs w:val="22"/>
        </w:rPr>
        <w:t>，</w:t>
      </w:r>
      <w:r>
        <w:rPr>
          <w:rFonts w:ascii="Times New Roman" w:eastAsia="宋体" w:hAnsi="Times New Roman" w:cs="Times New Roman" w:hint="eastAsia"/>
          <w:sz w:val="21"/>
          <w:szCs w:val="22"/>
        </w:rPr>
        <w:t>就卖预制菜</w:t>
      </w:r>
    </w:p>
    <w:p w14:paraId="00320350" w14:textId="77777777" w:rsidR="00960588" w:rsidRPr="00960588" w:rsidRDefault="00960588" w:rsidP="004624CB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外观模式代码实现</w:t>
      </w:r>
    </w:p>
    <w:p w14:paraId="19B5D733" w14:textId="77777777" w:rsidR="00961390" w:rsidRPr="00961390" w:rsidRDefault="00961390" w:rsidP="004624CB">
      <w:pPr>
        <w:numPr>
          <w:ilvl w:val="1"/>
          <w:numId w:val="2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961390">
        <w:rPr>
          <w:rFonts w:ascii="Times New Roman" w:eastAsia="宋体" w:hAnsi="Times New Roman" w:cs="Times New Roman"/>
          <w:sz w:val="21"/>
          <w:szCs w:val="22"/>
        </w:rPr>
        <w:t>外观模式适用场景</w:t>
      </w:r>
    </w:p>
    <w:p w14:paraId="700D8FC6" w14:textId="2753CE1F"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ins w:id="24" w:author="一鸣 李" w:date="2023-08-20T11:53:00Z">
        <w:r w:rsidR="00966032">
          <w:rPr>
            <w:rFonts w:ascii="Times New Roman" w:eastAsia="宋体" w:hAnsi="Times New Roman" w:cs="Times New Roman" w:hint="eastAsia"/>
            <w:sz w:val="21"/>
            <w:szCs w:val="22"/>
          </w:rPr>
          <w:t>只</w:t>
        </w:r>
      </w:ins>
      <w:ins w:id="25" w:author="一鸣 李" w:date="2023-08-20T11:55:00Z">
        <w:r w:rsidR="00966032">
          <w:rPr>
            <w:rFonts w:ascii="Times New Roman" w:eastAsia="宋体" w:hAnsi="Times New Roman" w:cs="Times New Roman" w:hint="eastAsia"/>
            <w:sz w:val="21"/>
            <w:szCs w:val="22"/>
          </w:rPr>
          <w:t>用</w:t>
        </w:r>
      </w:ins>
      <w:ins w:id="26" w:author="一鸣 李" w:date="2023-08-20T11:53:00Z">
        <w:r w:rsidR="00966032">
          <w:rPr>
            <w:rFonts w:ascii="Times New Roman" w:eastAsia="宋体" w:hAnsi="Times New Roman" w:cs="Times New Roman" w:hint="eastAsia"/>
            <w:sz w:val="21"/>
            <w:szCs w:val="22"/>
          </w:rPr>
          <w:t>两个</w:t>
        </w:r>
      </w:ins>
      <w:commentRangeStart w:id="27"/>
      <w:del w:id="28" w:author="一鸣 李" w:date="2023-08-20T11:53:00Z">
        <w:r w:rsidR="00B132D5" w:rsidRPr="00B132D5" w:rsidDel="00966032">
          <w:rPr>
            <w:rFonts w:ascii="Times New Roman" w:eastAsia="宋体" w:hAnsi="Times New Roman" w:cs="Times New Roman" w:hint="eastAsia"/>
            <w:sz w:val="21"/>
            <w:szCs w:val="22"/>
          </w:rPr>
          <w:delText>每个</w:delText>
        </w:r>
      </w:del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棋子</w:t>
      </w:r>
      <w:ins w:id="29" w:author="一鸣 李" w:date="2023-08-20T12:49:00Z">
        <w:r w:rsidR="00F8527C">
          <w:rPr>
            <w:rFonts w:ascii="Times New Roman" w:eastAsia="宋体" w:hAnsi="Times New Roman" w:cs="Times New Roman" w:hint="eastAsia"/>
            <w:sz w:val="21"/>
            <w:szCs w:val="22"/>
          </w:rPr>
          <w:t>，</w:t>
        </w:r>
      </w:ins>
      <w:ins w:id="30" w:author="一鸣 李" w:date="2023-08-20T12:46:00Z">
        <w:r w:rsidR="00D40DBA">
          <w:rPr>
            <w:rFonts w:ascii="Times New Roman" w:eastAsia="宋体" w:hAnsi="Times New Roman" w:cs="Times New Roman" w:hint="eastAsia"/>
            <w:sz w:val="21"/>
            <w:szCs w:val="22"/>
          </w:rPr>
          <w:t>也能</w:t>
        </w:r>
      </w:ins>
      <w:ins w:id="31" w:author="一鸣 李" w:date="2023-08-20T12:41:00Z">
        <w:r w:rsidR="008F5279">
          <w:rPr>
            <w:rFonts w:ascii="Times New Roman" w:eastAsia="宋体" w:hAnsi="Times New Roman" w:cs="Times New Roman" w:hint="eastAsia"/>
            <w:sz w:val="21"/>
            <w:szCs w:val="22"/>
          </w:rPr>
          <w:t>下</w:t>
        </w:r>
      </w:ins>
      <w:ins w:id="32" w:author="一鸣 李" w:date="2023-08-20T12:47:00Z">
        <w:r w:rsidR="00AF176D">
          <w:rPr>
            <w:rFonts w:ascii="Times New Roman" w:eastAsia="宋体" w:hAnsi="Times New Roman" w:cs="Times New Roman" w:hint="eastAsia"/>
            <w:sz w:val="21"/>
            <w:szCs w:val="22"/>
          </w:rPr>
          <w:t>五子棋</w:t>
        </w:r>
      </w:ins>
      <w:del w:id="33" w:author="一鸣 李" w:date="2023-08-20T11:53:00Z">
        <w:r w:rsidR="00B132D5" w:rsidRPr="00B132D5" w:rsidDel="00966032">
          <w:rPr>
            <w:rFonts w:ascii="Times New Roman" w:eastAsia="宋体" w:hAnsi="Times New Roman" w:cs="Times New Roman" w:hint="eastAsia"/>
            <w:sz w:val="21"/>
            <w:szCs w:val="22"/>
          </w:rPr>
          <w:delText>都要生产吗？</w:delText>
        </w:r>
      </w:del>
      <w:commentRangeEnd w:id="27"/>
      <w:r w:rsidR="00104E3D">
        <w:rPr>
          <w:rStyle w:val="a5"/>
        </w:rPr>
        <w:commentReference w:id="27"/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——享元模式</w:t>
      </w:r>
    </w:p>
    <w:p w14:paraId="53519BBE" w14:textId="77777777" w:rsidR="00B132D5" w:rsidRDefault="00117E60" w:rsidP="004624CB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消消乐中的设计模式</w:t>
      </w:r>
    </w:p>
    <w:p w14:paraId="7CD09AF7" w14:textId="77777777" w:rsidR="00117E60" w:rsidRPr="00117E60" w:rsidRDefault="00117E60" w:rsidP="004624CB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享元模式代码实现</w:t>
      </w:r>
    </w:p>
    <w:p w14:paraId="69D5F8DA" w14:textId="77777777" w:rsidR="00B132D5" w:rsidRPr="00B132D5" w:rsidRDefault="00B132D5" w:rsidP="004624CB">
      <w:pPr>
        <w:numPr>
          <w:ilvl w:val="1"/>
          <w:numId w:val="2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享元模式适用场景</w:t>
      </w:r>
    </w:p>
    <w:p w14:paraId="50B8BE9A" w14:textId="4980C985"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>
        <w:rPr>
          <w:rFonts w:ascii="Times New Roman" w:eastAsia="宋体" w:hAnsi="Times New Roman" w:cs="Times New Roman" w:hint="eastAsia"/>
          <w:sz w:val="21"/>
          <w:szCs w:val="22"/>
        </w:rPr>
        <w:t>亲力亲为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太累人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——代理模式</w:t>
      </w:r>
    </w:p>
    <w:p w14:paraId="5A74FA01" w14:textId="77777777" w:rsidR="00B132D5" w:rsidRPr="00B132D5" w:rsidRDefault="00B132D5" w:rsidP="004624CB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出国旅游手续多，代理帮你解烦忧</w:t>
      </w:r>
    </w:p>
    <w:p w14:paraId="54A7CCF5" w14:textId="77777777" w:rsidR="00B132D5" w:rsidRPr="00B132D5" w:rsidRDefault="00B132D5" w:rsidP="004624CB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代理模式代码实现</w:t>
      </w:r>
    </w:p>
    <w:p w14:paraId="446EAF9E" w14:textId="77777777" w:rsidR="00B132D5" w:rsidRDefault="00B132D5" w:rsidP="004624CB">
      <w:pPr>
        <w:numPr>
          <w:ilvl w:val="1"/>
          <w:numId w:val="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代理模式适用场景</w:t>
      </w:r>
    </w:p>
    <w:p w14:paraId="6554075B" w14:textId="77777777" w:rsidR="007A79EB" w:rsidRPr="00B132D5" w:rsidRDefault="007A79EB" w:rsidP="007A79EB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14:paraId="63AB086C" w14:textId="77777777" w:rsidR="00B132D5" w:rsidRDefault="00B132D5" w:rsidP="003F67DE">
      <w:pPr>
        <w:rPr>
          <w:rFonts w:ascii="Times New Roman" w:eastAsia="宋体" w:hAnsi="Times New Roman" w:cs="Times New Roman"/>
          <w:sz w:val="21"/>
          <w:szCs w:val="22"/>
        </w:rPr>
      </w:pPr>
    </w:p>
    <w:p w14:paraId="336EF353" w14:textId="77777777" w:rsidR="00B132D5" w:rsidRPr="00B132D5" w:rsidRDefault="00B132D5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第四</w:t>
      </w:r>
      <w:r w:rsidR="00CE2534">
        <w:rPr>
          <w:rFonts w:ascii="Times New Roman" w:eastAsia="宋体" w:hAnsi="Times New Roman" w:cs="Times New Roman" w:hint="eastAsia"/>
          <w:sz w:val="21"/>
          <w:szCs w:val="22"/>
        </w:rPr>
        <w:t>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B132D5">
        <w:rPr>
          <w:rFonts w:ascii="Times New Roman" w:eastAsia="宋体" w:hAnsi="Times New Roman" w:cs="Times New Roman" w:hint="eastAsia"/>
          <w:sz w:val="21"/>
          <w:szCs w:val="22"/>
        </w:rPr>
        <w:t>行为型设计模式</w:t>
      </w:r>
    </w:p>
    <w:p w14:paraId="427973B2" w14:textId="77777777"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2C431D">
        <w:rPr>
          <w:rFonts w:ascii="Times New Roman" w:eastAsia="宋体" w:hAnsi="Times New Roman" w:cs="Times New Roman" w:hint="eastAsia"/>
          <w:sz w:val="21"/>
          <w:szCs w:val="22"/>
        </w:rPr>
        <w:t>家长会后，孩子遭殃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——职责链模式</w:t>
      </w:r>
    </w:p>
    <w:p w14:paraId="48584483" w14:textId="3F02DD86" w:rsidR="00AD78B3" w:rsidRDefault="00AD78B3" w:rsidP="004624CB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家长的“爱”</w:t>
      </w:r>
      <w:r w:rsidR="00BB231F">
        <w:rPr>
          <w:rFonts w:ascii="Times New Roman" w:eastAsia="宋体" w:hAnsi="Times New Roman" w:cs="Times New Roman" w:hint="eastAsia"/>
          <w:sz w:val="21"/>
          <w:szCs w:val="22"/>
        </w:rPr>
        <w:t>如潮水</w:t>
      </w:r>
    </w:p>
    <w:p w14:paraId="7D492F0D" w14:textId="77777777" w:rsidR="00B132D5" w:rsidRPr="00AD78B3" w:rsidRDefault="00B132D5" w:rsidP="004624CB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AD78B3">
        <w:rPr>
          <w:rFonts w:ascii="Times New Roman" w:eastAsia="宋体" w:hAnsi="Times New Roman" w:cs="Times New Roman"/>
          <w:sz w:val="21"/>
          <w:szCs w:val="22"/>
        </w:rPr>
        <w:t>职责链模式代码实现</w:t>
      </w:r>
    </w:p>
    <w:p w14:paraId="7B9F0147" w14:textId="77777777" w:rsidR="00B132D5" w:rsidRPr="00B132D5" w:rsidRDefault="00B132D5" w:rsidP="004624CB">
      <w:pPr>
        <w:numPr>
          <w:ilvl w:val="1"/>
          <w:numId w:val="1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职责链模式适用场景</w:t>
      </w:r>
    </w:p>
    <w:p w14:paraId="1E00EEDD" w14:textId="6E99E4C1"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操作再多，也不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会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手忙脚乱——命令模式</w:t>
      </w:r>
    </w:p>
    <w:p w14:paraId="24D867AF" w14:textId="709AC41F" w:rsidR="00B132D5" w:rsidRPr="00B132D5" w:rsidRDefault="00BB231F" w:rsidP="004624CB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令人</w:t>
      </w:r>
      <w:r w:rsidR="00B132D5" w:rsidRPr="00B132D5">
        <w:rPr>
          <w:rFonts w:ascii="Times New Roman" w:eastAsia="宋体" w:hAnsi="Times New Roman" w:cs="Times New Roman"/>
          <w:sz w:val="21"/>
          <w:szCs w:val="22"/>
        </w:rPr>
        <w:t>紧张的上线夜</w:t>
      </w:r>
    </w:p>
    <w:p w14:paraId="1D0E5E6C" w14:textId="77777777" w:rsidR="00B132D5" w:rsidRPr="00B132D5" w:rsidRDefault="00B132D5" w:rsidP="004624CB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命令模式代码实现</w:t>
      </w:r>
    </w:p>
    <w:p w14:paraId="4B491167" w14:textId="77777777" w:rsidR="00B132D5" w:rsidRPr="00B132D5" w:rsidRDefault="00B132D5" w:rsidP="004624CB">
      <w:pPr>
        <w:numPr>
          <w:ilvl w:val="1"/>
          <w:numId w:val="1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命令模式适用场景</w:t>
      </w:r>
    </w:p>
    <w:p w14:paraId="4D2D70C9" w14:textId="77777777" w:rsidR="003F67DE" w:rsidRPr="00B132D5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18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点菜也需要翻译——解释器模式</w:t>
      </w:r>
    </w:p>
    <w:p w14:paraId="634CBD16" w14:textId="23E38775" w:rsidR="00B132D5" w:rsidRPr="00B132D5" w:rsidRDefault="00104E3D" w:rsidP="004624CB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将</w:t>
      </w:r>
      <w:r w:rsidR="00B132D5" w:rsidRPr="00B132D5">
        <w:rPr>
          <w:rFonts w:ascii="Times New Roman" w:eastAsia="宋体" w:hAnsi="Times New Roman" w:cs="Times New Roman"/>
          <w:sz w:val="21"/>
          <w:szCs w:val="22"/>
        </w:rPr>
        <w:t>菜品编码倒背如流的服务员</w:t>
      </w:r>
    </w:p>
    <w:p w14:paraId="11FEEEAE" w14:textId="77777777" w:rsidR="00B132D5" w:rsidRPr="00B132D5" w:rsidRDefault="00B132D5" w:rsidP="004624CB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解释器模式代码实现</w:t>
      </w:r>
    </w:p>
    <w:p w14:paraId="7C173C15" w14:textId="77777777" w:rsidR="00B132D5" w:rsidRPr="00B132D5" w:rsidRDefault="00B132D5" w:rsidP="004624CB">
      <w:pPr>
        <w:numPr>
          <w:ilvl w:val="1"/>
          <w:numId w:val="12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解释器模式适用场景</w:t>
      </w:r>
    </w:p>
    <w:p w14:paraId="2268FEA5" w14:textId="226B8F3E" w:rsidR="003F67DE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19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Code Review</w:t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，</w:t>
      </w:r>
      <w:commentRangeStart w:id="34"/>
      <w:commentRangeStart w:id="35"/>
      <w:del w:id="36" w:author="一鸣 李" w:date="2023-08-20T10:27:00Z">
        <w:r w:rsidR="00B132D5" w:rsidRPr="00B132D5" w:rsidDel="00B117D2">
          <w:rPr>
            <w:rFonts w:ascii="Times New Roman" w:eastAsia="宋体" w:hAnsi="Times New Roman" w:cs="Times New Roman" w:hint="eastAsia"/>
            <w:sz w:val="21"/>
            <w:szCs w:val="22"/>
          </w:rPr>
          <w:delText>一个</w:delText>
        </w:r>
      </w:del>
      <w:ins w:id="37" w:author="一鸣 李" w:date="2023-08-20T10:26:00Z">
        <w:r w:rsidR="00B117D2">
          <w:rPr>
            <w:rFonts w:ascii="Times New Roman" w:eastAsia="宋体" w:hAnsi="Times New Roman" w:cs="Times New Roman" w:hint="eastAsia"/>
            <w:sz w:val="21"/>
            <w:szCs w:val="22"/>
          </w:rPr>
          <w:t>谁也逃不掉</w:t>
        </w:r>
      </w:ins>
      <w:del w:id="38" w:author="一鸣 李" w:date="2023-08-20T10:27:00Z">
        <w:r w:rsidR="00B132D5" w:rsidRPr="00B132D5" w:rsidDel="00B117D2">
          <w:rPr>
            <w:rFonts w:ascii="Times New Roman" w:eastAsia="宋体" w:hAnsi="Times New Roman" w:cs="Times New Roman" w:hint="eastAsia"/>
            <w:sz w:val="21"/>
            <w:szCs w:val="22"/>
          </w:rPr>
          <w:delText>也不能少</w:delText>
        </w:r>
      </w:del>
      <w:commentRangeEnd w:id="34"/>
      <w:r w:rsidR="002C4729">
        <w:rPr>
          <w:rStyle w:val="a5"/>
        </w:rPr>
        <w:commentReference w:id="34"/>
      </w:r>
      <w:commentRangeEnd w:id="35"/>
      <w:r w:rsidR="00B117D2">
        <w:rPr>
          <w:rStyle w:val="a5"/>
        </w:rPr>
        <w:commentReference w:id="35"/>
      </w:r>
      <w:r w:rsidR="00B132D5" w:rsidRPr="00B132D5">
        <w:rPr>
          <w:rFonts w:ascii="Times New Roman" w:eastAsia="宋体" w:hAnsi="Times New Roman" w:cs="Times New Roman" w:hint="eastAsia"/>
          <w:sz w:val="21"/>
          <w:szCs w:val="22"/>
        </w:rPr>
        <w:t>——迭代器模式</w:t>
      </w:r>
    </w:p>
    <w:p w14:paraId="30FDD416" w14:textId="77777777" w:rsidR="00B132D5" w:rsidRPr="00B132D5" w:rsidRDefault="00B132D5" w:rsidP="004624CB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commentRangeStart w:id="39"/>
      <w:commentRangeStart w:id="40"/>
      <w:r w:rsidRPr="00B132D5">
        <w:rPr>
          <w:rFonts w:ascii="Times New Roman" w:eastAsia="宋体" w:hAnsi="Times New Roman" w:cs="Times New Roman"/>
          <w:sz w:val="21"/>
          <w:szCs w:val="22"/>
        </w:rPr>
        <w:t>经常拖堂的</w:t>
      </w:r>
      <w:r w:rsidRPr="00B132D5">
        <w:rPr>
          <w:rFonts w:ascii="Times New Roman" w:eastAsia="宋体" w:hAnsi="Times New Roman" w:cs="Times New Roman"/>
          <w:sz w:val="21"/>
          <w:szCs w:val="22"/>
        </w:rPr>
        <w:t>Code Review</w:t>
      </w:r>
      <w:commentRangeEnd w:id="39"/>
      <w:r w:rsidR="00460938">
        <w:rPr>
          <w:rStyle w:val="a5"/>
        </w:rPr>
        <w:commentReference w:id="39"/>
      </w:r>
      <w:commentRangeEnd w:id="40"/>
      <w:r w:rsidR="00D25AFA">
        <w:rPr>
          <w:rStyle w:val="a5"/>
        </w:rPr>
        <w:commentReference w:id="40"/>
      </w:r>
    </w:p>
    <w:p w14:paraId="14BE2929" w14:textId="77777777" w:rsidR="00B132D5" w:rsidRPr="00B132D5" w:rsidRDefault="00B132D5" w:rsidP="004624CB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迭代器模式代码实现</w:t>
      </w:r>
    </w:p>
    <w:p w14:paraId="5E3DC337" w14:textId="77777777" w:rsidR="00B132D5" w:rsidRPr="00B132D5" w:rsidRDefault="00B132D5" w:rsidP="004624CB">
      <w:pPr>
        <w:numPr>
          <w:ilvl w:val="1"/>
          <w:numId w:val="13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B132D5">
        <w:rPr>
          <w:rFonts w:ascii="Times New Roman" w:eastAsia="宋体" w:hAnsi="Times New Roman" w:cs="Times New Roman"/>
          <w:sz w:val="21"/>
          <w:szCs w:val="22"/>
        </w:rPr>
        <w:t>迭代器模式适用场景</w:t>
      </w:r>
    </w:p>
    <w:p w14:paraId="0276ED1A" w14:textId="621D811E"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20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D0483">
        <w:rPr>
          <w:rFonts w:ascii="Times New Roman" w:eastAsia="宋体" w:hAnsi="Times New Roman" w:cs="Times New Roman" w:hint="eastAsia"/>
          <w:sz w:val="21"/>
          <w:szCs w:val="22"/>
        </w:rPr>
        <w:t>房</w:t>
      </w:r>
      <w:r w:rsidR="00DE7B35">
        <w:rPr>
          <w:rFonts w:ascii="Times New Roman" w:eastAsia="宋体" w:hAnsi="Times New Roman" w:cs="Times New Roman" w:hint="eastAsia"/>
          <w:sz w:val="21"/>
          <w:szCs w:val="22"/>
        </w:rPr>
        <w:t>产</w:t>
      </w:r>
      <w:commentRangeStart w:id="41"/>
      <w:r w:rsidR="00EA1B08" w:rsidRPr="00EA1B08">
        <w:rPr>
          <w:rFonts w:ascii="Times New Roman" w:eastAsia="宋体" w:hAnsi="Times New Roman" w:cs="Times New Roman"/>
          <w:sz w:val="21"/>
          <w:szCs w:val="22"/>
        </w:rPr>
        <w:t>中介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的存在价值</w:t>
      </w:r>
      <w:commentRangeEnd w:id="41"/>
      <w:r w:rsidR="00104E3D">
        <w:rPr>
          <w:rStyle w:val="a5"/>
        </w:rPr>
        <w:commentReference w:id="41"/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——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中介者模式</w:t>
      </w:r>
    </w:p>
    <w:p w14:paraId="2772A2F0" w14:textId="2EB06C71" w:rsidR="00EA1B08" w:rsidRPr="00EA1B08" w:rsidRDefault="00930A86" w:rsidP="004624CB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commentRangeStart w:id="42"/>
      <w:ins w:id="43" w:author="一鸣 李" w:date="2023-08-20T10:39:00Z">
        <w:r>
          <w:rPr>
            <w:rFonts w:ascii="Times New Roman" w:eastAsia="宋体" w:hAnsi="Times New Roman" w:cs="Times New Roman" w:hint="eastAsia"/>
            <w:sz w:val="21"/>
            <w:szCs w:val="22"/>
          </w:rPr>
          <w:t>买房</w:t>
        </w:r>
      </w:ins>
      <w:del w:id="44" w:author="一鸣 李" w:date="2023-08-20T10:39:00Z">
        <w:r w:rsidR="00EA1B08" w:rsidRPr="00EA1B08" w:rsidDel="00930A86">
          <w:rPr>
            <w:rFonts w:ascii="Times New Roman" w:eastAsia="宋体" w:hAnsi="Times New Roman" w:cs="Times New Roman"/>
            <w:sz w:val="21"/>
            <w:szCs w:val="22"/>
          </w:rPr>
          <w:delText>租房</w:delText>
        </w:r>
      </w:del>
      <w:r w:rsidR="00EA1B08" w:rsidRPr="00EA1B08">
        <w:rPr>
          <w:rFonts w:ascii="Times New Roman" w:eastAsia="宋体" w:hAnsi="Times New Roman" w:cs="Times New Roman"/>
          <w:sz w:val="21"/>
          <w:szCs w:val="22"/>
        </w:rPr>
        <w:t>不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找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中介行不行</w:t>
      </w:r>
      <w:commentRangeEnd w:id="42"/>
      <w:r w:rsidR="00931A28">
        <w:rPr>
          <w:rStyle w:val="a5"/>
        </w:rPr>
        <w:commentReference w:id="42"/>
      </w:r>
    </w:p>
    <w:p w14:paraId="73E19645" w14:textId="77777777" w:rsidR="00EA1B08" w:rsidRPr="00EA1B08" w:rsidRDefault="00EA1B08" w:rsidP="004624CB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中介者模式代码实现</w:t>
      </w:r>
    </w:p>
    <w:p w14:paraId="304ED80B" w14:textId="77777777" w:rsidR="00EA1B08" w:rsidRPr="00EA1B08" w:rsidRDefault="00EA1B08" w:rsidP="004624CB">
      <w:pPr>
        <w:numPr>
          <w:ilvl w:val="1"/>
          <w:numId w:val="14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lastRenderedPageBreak/>
        <w:t>中介者模式适用场景</w:t>
      </w:r>
    </w:p>
    <w:p w14:paraId="5BC2E4F4" w14:textId="463C6E56"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甲方要求改回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第一版——备忘录模式</w:t>
      </w:r>
    </w:p>
    <w:p w14:paraId="5ED63F01" w14:textId="63A4BE83" w:rsidR="00EA1B08" w:rsidRPr="00EA1B08" w:rsidRDefault="000922EF" w:rsidP="004624CB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来自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设计师的</w:t>
      </w:r>
      <w:r w:rsidR="00BB231F">
        <w:rPr>
          <w:rFonts w:ascii="Times New Roman" w:eastAsia="宋体" w:hAnsi="Times New Roman" w:cs="Times New Roman" w:hint="eastAsia"/>
          <w:sz w:val="21"/>
          <w:szCs w:val="22"/>
        </w:rPr>
        <w:t>辛酸</w:t>
      </w:r>
      <w:r w:rsidR="00BB231F">
        <w:rPr>
          <w:rFonts w:ascii="Times New Roman" w:eastAsia="宋体" w:hAnsi="Times New Roman" w:cs="Times New Roman" w:hint="eastAsia"/>
          <w:sz w:val="21"/>
          <w:szCs w:val="22"/>
        </w:rPr>
        <w:t>/</w:t>
      </w:r>
      <w:r w:rsidR="00BB231F">
        <w:rPr>
          <w:rFonts w:ascii="Times New Roman" w:eastAsia="宋体" w:hAnsi="Times New Roman" w:cs="Times New Roman" w:hint="eastAsia"/>
          <w:sz w:val="21"/>
          <w:szCs w:val="22"/>
        </w:rPr>
        <w:t>无奈</w:t>
      </w:r>
    </w:p>
    <w:p w14:paraId="5C3BE573" w14:textId="77777777" w:rsidR="00EA1B08" w:rsidRPr="00EA1B08" w:rsidRDefault="00EA1B08" w:rsidP="004624CB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备忘录模式代码实现</w:t>
      </w:r>
    </w:p>
    <w:p w14:paraId="00DE4FB0" w14:textId="77777777" w:rsidR="00EA1B08" w:rsidRPr="00EA1B08" w:rsidRDefault="00EA1B08" w:rsidP="004624CB">
      <w:pPr>
        <w:numPr>
          <w:ilvl w:val="1"/>
          <w:numId w:val="15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备忘录模式适用场景</w:t>
      </w:r>
    </w:p>
    <w:p w14:paraId="6BA3BD6B" w14:textId="77777777"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你们先休息，等我通知——观察者模式</w:t>
      </w:r>
    </w:p>
    <w:p w14:paraId="03A6B1B4" w14:textId="1761A599" w:rsidR="00EA1B08" w:rsidRPr="00EA1B08" w:rsidRDefault="00EA1B08" w:rsidP="004624CB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偷懒睡个觉，经理来了怎么办</w:t>
      </w:r>
    </w:p>
    <w:p w14:paraId="2CFC00C3" w14:textId="77777777" w:rsidR="00EA1B08" w:rsidRPr="00EA1B08" w:rsidRDefault="00EA1B08" w:rsidP="004624CB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观察者模式代码实现</w:t>
      </w:r>
    </w:p>
    <w:p w14:paraId="5AB5FF6C" w14:textId="77777777" w:rsidR="00EA1B08" w:rsidRPr="00EA1B08" w:rsidRDefault="00EA1B08" w:rsidP="004624CB">
      <w:pPr>
        <w:numPr>
          <w:ilvl w:val="1"/>
          <w:numId w:val="16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观察者模式适用场景</w:t>
      </w:r>
    </w:p>
    <w:p w14:paraId="1314B01F" w14:textId="181A9595" w:rsidR="003F67DE" w:rsidRPr="00EA1B08" w:rsidRDefault="003F67DE" w:rsidP="003F67D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EA1B08" w:rsidRPr="00EA1B08">
        <w:rPr>
          <w:rFonts w:ascii="Times New Roman" w:eastAsia="宋体" w:hAnsi="Times New Roman" w:cs="Times New Roman" w:hint="eastAsia"/>
          <w:sz w:val="21"/>
          <w:szCs w:val="22"/>
        </w:rPr>
        <w:t>今天天气不错，不想上班——状态模式</w:t>
      </w:r>
    </w:p>
    <w:p w14:paraId="1BB55F98" w14:textId="4EE9350B" w:rsidR="00EA1B08" w:rsidRPr="00EA1B08" w:rsidRDefault="00EA1B08" w:rsidP="004624CB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人有喜怒哀乐，谁还没点情绪</w:t>
      </w:r>
    </w:p>
    <w:p w14:paraId="182104E4" w14:textId="77777777" w:rsidR="00EA1B08" w:rsidRPr="00EA1B08" w:rsidRDefault="00EA1B08" w:rsidP="004624CB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状态模式代码实现</w:t>
      </w:r>
    </w:p>
    <w:p w14:paraId="45C55AEC" w14:textId="77777777" w:rsidR="003F67DE" w:rsidRDefault="00EA1B08" w:rsidP="004624CB">
      <w:pPr>
        <w:numPr>
          <w:ilvl w:val="1"/>
          <w:numId w:val="1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状态模式适用场景</w:t>
      </w:r>
    </w:p>
    <w:p w14:paraId="3F3DDD23" w14:textId="2571B366" w:rsidR="00EA1B08" w:rsidRPr="00EA1B08" w:rsidRDefault="00EA1B08" w:rsidP="00EA1B08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 w:rsidR="00174BF4">
        <w:rPr>
          <w:rFonts w:ascii="Times New Roman" w:eastAsia="宋体" w:hAnsi="Times New Roman" w:cs="Times New Roman"/>
          <w:sz w:val="21"/>
          <w:szCs w:val="22"/>
        </w:rPr>
        <w:t>24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2C4729">
        <w:rPr>
          <w:rFonts w:ascii="Times New Roman" w:eastAsia="宋体" w:hAnsi="Times New Roman" w:cs="Times New Roman" w:hint="eastAsia"/>
          <w:sz w:val="21"/>
          <w:szCs w:val="22"/>
        </w:rPr>
        <w:t>选项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太多</w:t>
      </w:r>
      <w:r>
        <w:rPr>
          <w:rFonts w:ascii="Times New Roman" w:eastAsia="宋体" w:hAnsi="Times New Roman" w:cs="Times New Roman" w:hint="eastAsia"/>
          <w:sz w:val="21"/>
          <w:szCs w:val="22"/>
        </w:rPr>
        <w:t>也</w:t>
      </w:r>
      <w:r w:rsidR="00227FCA">
        <w:rPr>
          <w:rFonts w:ascii="Times New Roman" w:eastAsia="宋体" w:hAnsi="Times New Roman" w:cs="Times New Roman" w:hint="eastAsia"/>
          <w:sz w:val="21"/>
          <w:szCs w:val="22"/>
        </w:rPr>
        <w:t>为难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——策略模式</w:t>
      </w:r>
    </w:p>
    <w:p w14:paraId="4359538B" w14:textId="67B12049" w:rsidR="00EA1B08" w:rsidRPr="00EA1B08" w:rsidRDefault="00EA1B08" w:rsidP="004624CB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出游选择飞机、高铁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，</w:t>
      </w:r>
      <w:r w:rsidRPr="00EA1B08">
        <w:rPr>
          <w:rFonts w:ascii="Times New Roman" w:eastAsia="宋体" w:hAnsi="Times New Roman" w:cs="Times New Roman"/>
          <w:sz w:val="21"/>
          <w:szCs w:val="22"/>
        </w:rPr>
        <w:t>还是自驾</w:t>
      </w:r>
    </w:p>
    <w:p w14:paraId="54E6CE71" w14:textId="77777777" w:rsidR="00EA1B08" w:rsidRPr="00EA1B08" w:rsidRDefault="00EA1B08" w:rsidP="004624CB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策略模式代码实现</w:t>
      </w:r>
    </w:p>
    <w:p w14:paraId="358AA1D0" w14:textId="77777777" w:rsidR="00EA1B08" w:rsidRPr="00EA1B08" w:rsidRDefault="00EA1B08" w:rsidP="004624CB">
      <w:pPr>
        <w:numPr>
          <w:ilvl w:val="1"/>
          <w:numId w:val="19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策略模式适用场景</w:t>
      </w:r>
    </w:p>
    <w:p w14:paraId="226E7D75" w14:textId="7844A24D" w:rsidR="00EA1B08" w:rsidRPr="00EA1B08" w:rsidRDefault="00EA1B08" w:rsidP="00EA1B08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5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个性</w:t>
      </w:r>
      <w:ins w:id="45" w:author="一鸣 李" w:date="2023-08-20T10:53:00Z">
        <w:r w:rsidR="00FD563F">
          <w:rPr>
            <w:rFonts w:ascii="Times New Roman" w:eastAsia="宋体" w:hAnsi="Times New Roman" w:cs="Times New Roman" w:hint="eastAsia"/>
            <w:sz w:val="21"/>
            <w:szCs w:val="22"/>
          </w:rPr>
          <w:t>化</w:t>
        </w:r>
      </w:ins>
      <w:r w:rsidRPr="00EA1B08">
        <w:rPr>
          <w:rFonts w:ascii="Times New Roman" w:eastAsia="宋体" w:hAnsi="Times New Roman" w:cs="Times New Roman" w:hint="eastAsia"/>
          <w:sz w:val="21"/>
          <w:szCs w:val="22"/>
        </w:rPr>
        <w:t>定制</w:t>
      </w:r>
      <w:ins w:id="46" w:author="一鸣 李" w:date="2023-08-20T10:51:00Z">
        <w:r w:rsidR="0042780F">
          <w:rPr>
            <w:rFonts w:ascii="Times New Roman" w:eastAsia="宋体" w:hAnsi="Times New Roman" w:cs="Times New Roman" w:hint="eastAsia"/>
            <w:sz w:val="21"/>
            <w:szCs w:val="22"/>
          </w:rPr>
          <w:t>，</w:t>
        </w:r>
      </w:ins>
      <w:commentRangeStart w:id="47"/>
      <w:commentRangeStart w:id="48"/>
      <w:r w:rsidR="0042780F">
        <w:rPr>
          <w:rFonts w:ascii="Times New Roman" w:eastAsia="宋体" w:hAnsi="Times New Roman" w:cs="Times New Roman" w:hint="eastAsia"/>
          <w:sz w:val="21"/>
          <w:szCs w:val="22"/>
        </w:rPr>
        <w:t>万变不离其宗</w:t>
      </w:r>
      <w:del w:id="49" w:author="一鸣 李" w:date="2023-08-20T10:51:00Z">
        <w:r w:rsidRPr="00EA1B08" w:rsidDel="0042780F">
          <w:rPr>
            <w:rFonts w:ascii="Times New Roman" w:eastAsia="宋体" w:hAnsi="Times New Roman" w:cs="Times New Roman" w:hint="eastAsia"/>
            <w:sz w:val="21"/>
            <w:szCs w:val="22"/>
          </w:rPr>
          <w:delText>载体</w:delText>
        </w:r>
      </w:del>
      <w:commentRangeEnd w:id="47"/>
      <w:r w:rsidR="002C4729">
        <w:rPr>
          <w:rStyle w:val="a5"/>
        </w:rPr>
        <w:commentReference w:id="47"/>
      </w:r>
      <w:commentRangeEnd w:id="48"/>
      <w:r w:rsidR="0042780F">
        <w:rPr>
          <w:rStyle w:val="a5"/>
        </w:rPr>
        <w:commentReference w:id="48"/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——</w:t>
      </w:r>
      <w:del w:id="50" w:author="shuang zhang" w:date="2023-08-19T16:45:00Z">
        <w:r w:rsidRPr="00EA1B08" w:rsidDel="00104E3D">
          <w:rPr>
            <w:rFonts w:ascii="Times New Roman" w:eastAsia="宋体" w:hAnsi="Times New Roman" w:cs="Times New Roman" w:hint="eastAsia"/>
            <w:sz w:val="21"/>
            <w:szCs w:val="22"/>
          </w:rPr>
          <w:delText>模版</w:delText>
        </w:r>
      </w:del>
      <w:r w:rsidR="00104E3D">
        <w:rPr>
          <w:rFonts w:ascii="Times New Roman" w:eastAsia="宋体" w:hAnsi="Times New Roman" w:cs="Times New Roman" w:hint="eastAsia"/>
          <w:sz w:val="21"/>
          <w:szCs w:val="22"/>
        </w:rPr>
        <w:t>模板</w:t>
      </w:r>
      <w:r w:rsidRPr="00EA1B08">
        <w:rPr>
          <w:rFonts w:ascii="Times New Roman" w:eastAsia="宋体" w:hAnsi="Times New Roman" w:cs="Times New Roman" w:hint="eastAsia"/>
          <w:sz w:val="21"/>
          <w:szCs w:val="22"/>
        </w:rPr>
        <w:t>方法模式</w:t>
      </w:r>
    </w:p>
    <w:p w14:paraId="03CFC3A1" w14:textId="77777777" w:rsidR="00EA1B08" w:rsidRPr="00EA1B08" w:rsidRDefault="00EA1B08" w:rsidP="004624CB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印制公司新年贺卡也有学问</w:t>
      </w:r>
    </w:p>
    <w:p w14:paraId="5490ADF6" w14:textId="77FB426A" w:rsidR="00EA1B08" w:rsidRPr="00EA1B08" w:rsidRDefault="00104E3D" w:rsidP="004624CB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模板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方法模式代码实现</w:t>
      </w:r>
    </w:p>
    <w:p w14:paraId="4D6E923B" w14:textId="7D2FDBBC" w:rsidR="00EA1B08" w:rsidRPr="00EA1B08" w:rsidRDefault="00104E3D" w:rsidP="004624CB">
      <w:pPr>
        <w:numPr>
          <w:ilvl w:val="1"/>
          <w:numId w:val="20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模板</w:t>
      </w:r>
      <w:r w:rsidR="00EA1B08" w:rsidRPr="00EA1B08">
        <w:rPr>
          <w:rFonts w:ascii="Times New Roman" w:eastAsia="宋体" w:hAnsi="Times New Roman" w:cs="Times New Roman"/>
          <w:sz w:val="21"/>
          <w:szCs w:val="22"/>
        </w:rPr>
        <w:t>方法模式适用场景</w:t>
      </w:r>
    </w:p>
    <w:p w14:paraId="25ECAF70" w14:textId="366B8D7F" w:rsidR="00EA1B08" w:rsidRPr="00EA1B08" w:rsidRDefault="00EA1B08" w:rsidP="00EA1B08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174BF4">
        <w:rPr>
          <w:rFonts w:ascii="Times New Roman" w:eastAsia="宋体" w:hAnsi="Times New Roman" w:cs="Times New Roman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del w:id="51" w:author="一鸣 李" w:date="2023-08-21T09:31:00Z">
        <w:r w:rsidRPr="00EA1B08" w:rsidDel="0067180C">
          <w:rPr>
            <w:rFonts w:ascii="Times New Roman" w:eastAsia="宋体" w:hAnsi="Times New Roman" w:cs="Times New Roman" w:hint="eastAsia"/>
            <w:sz w:val="21"/>
            <w:szCs w:val="22"/>
          </w:rPr>
          <w:delText>见人说人话</w:delText>
        </w:r>
      </w:del>
      <w:ins w:id="52" w:author="shuang zhang" w:date="2023-08-19T16:45:00Z">
        <w:del w:id="53" w:author="一鸣 李" w:date="2023-08-21T09:31:00Z">
          <w:r w:rsidR="00104E3D" w:rsidDel="0067180C">
            <w:rPr>
              <w:rFonts w:ascii="Times New Roman" w:eastAsia="宋体" w:hAnsi="Times New Roman" w:cs="Times New Roman" w:hint="eastAsia"/>
              <w:sz w:val="21"/>
              <w:szCs w:val="22"/>
            </w:rPr>
            <w:delText>，</w:delText>
          </w:r>
        </w:del>
      </w:ins>
      <w:del w:id="54" w:author="一鸣 李" w:date="2023-08-21T09:31:00Z">
        <w:r w:rsidRPr="00EA1B08" w:rsidDel="0067180C">
          <w:rPr>
            <w:rFonts w:ascii="Times New Roman" w:eastAsia="宋体" w:hAnsi="Times New Roman" w:cs="Times New Roman" w:hint="eastAsia"/>
            <w:sz w:val="21"/>
            <w:szCs w:val="22"/>
          </w:rPr>
          <w:delText>见鬼说鬼话</w:delText>
        </w:r>
      </w:del>
      <w:ins w:id="55" w:author="一鸣 李" w:date="2023-08-21T09:31:00Z">
        <w:r w:rsidR="0067180C" w:rsidRPr="0067180C">
          <w:rPr>
            <w:rFonts w:ascii="Times New Roman" w:eastAsia="宋体" w:hAnsi="Times New Roman" w:cs="Times New Roman"/>
            <w:sz w:val="21"/>
            <w:szCs w:val="22"/>
          </w:rPr>
          <w:t>说话要分场合、看对象</w:t>
        </w:r>
      </w:ins>
      <w:bookmarkStart w:id="56" w:name="_GoBack"/>
      <w:bookmarkEnd w:id="56"/>
      <w:r w:rsidRPr="00EA1B08">
        <w:rPr>
          <w:rFonts w:ascii="Times New Roman" w:eastAsia="宋体" w:hAnsi="Times New Roman" w:cs="Times New Roman" w:hint="eastAsia"/>
          <w:sz w:val="21"/>
          <w:szCs w:val="22"/>
        </w:rPr>
        <w:t>——访问者模式</w:t>
      </w:r>
    </w:p>
    <w:p w14:paraId="0413128A" w14:textId="204715D6" w:rsidR="00EA1B08" w:rsidRPr="00EA1B08" w:rsidRDefault="00EA1B08" w:rsidP="004624CB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程序</w:t>
      </w:r>
      <w:r w:rsidR="00104E3D">
        <w:rPr>
          <w:rFonts w:ascii="Times New Roman" w:eastAsia="宋体" w:hAnsi="Times New Roman" w:cs="Times New Roman" w:hint="eastAsia"/>
          <w:sz w:val="21"/>
          <w:szCs w:val="22"/>
        </w:rPr>
        <w:t>也会</w:t>
      </w:r>
      <w:r w:rsidRPr="00EA1B08">
        <w:rPr>
          <w:rFonts w:ascii="Times New Roman" w:eastAsia="宋体" w:hAnsi="Times New Roman" w:cs="Times New Roman"/>
          <w:sz w:val="21"/>
          <w:szCs w:val="22"/>
        </w:rPr>
        <w:t>看人下菜碟</w:t>
      </w:r>
    </w:p>
    <w:p w14:paraId="6ABAEA1C" w14:textId="77777777" w:rsidR="00EA1B08" w:rsidRPr="00EA1B08" w:rsidRDefault="00EA1B08" w:rsidP="004624CB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访问者模式代码实现</w:t>
      </w:r>
    </w:p>
    <w:p w14:paraId="1FB413EF" w14:textId="77777777" w:rsidR="00EA1B08" w:rsidRDefault="00EA1B08" w:rsidP="004624CB">
      <w:pPr>
        <w:numPr>
          <w:ilvl w:val="1"/>
          <w:numId w:val="21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EA1B08">
        <w:rPr>
          <w:rFonts w:ascii="Times New Roman" w:eastAsia="宋体" w:hAnsi="Times New Roman" w:cs="Times New Roman"/>
          <w:sz w:val="21"/>
          <w:szCs w:val="22"/>
        </w:rPr>
        <w:t>访问者模式适用场景</w:t>
      </w:r>
    </w:p>
    <w:p w14:paraId="5A6D708B" w14:textId="77777777" w:rsidR="007A79EB" w:rsidRPr="007A79EB" w:rsidRDefault="007A79EB" w:rsidP="007A79EB">
      <w:pPr>
        <w:rPr>
          <w:rFonts w:ascii="Times New Roman" w:eastAsia="宋体" w:hAnsi="Times New Roman" w:cs="Times New Roman"/>
          <w:sz w:val="21"/>
          <w:szCs w:val="22"/>
        </w:rPr>
      </w:pPr>
      <w:r w:rsidRPr="007A79EB">
        <w:rPr>
          <w:rFonts w:ascii="Times New Roman" w:eastAsia="宋体" w:hAnsi="Times New Roman" w:cs="Times New Roman" w:hint="eastAsia"/>
          <w:sz w:val="21"/>
          <w:szCs w:val="22"/>
        </w:rPr>
        <w:t>本篇小结</w:t>
      </w:r>
    </w:p>
    <w:p w14:paraId="33837198" w14:textId="77777777" w:rsidR="00CE2534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</w:p>
    <w:p w14:paraId="54A999AD" w14:textId="77777777" w:rsidR="00CE2534" w:rsidRPr="00CE2534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第五篇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C30C1">
        <w:rPr>
          <w:rFonts w:ascii="Times New Roman" w:eastAsia="宋体" w:hAnsi="Times New Roman" w:cs="Times New Roman" w:hint="eastAsia"/>
          <w:sz w:val="21"/>
          <w:szCs w:val="22"/>
        </w:rPr>
        <w:t>总结篇</w:t>
      </w:r>
    </w:p>
    <w:p w14:paraId="09796A4D" w14:textId="77777777" w:rsidR="00CE2534" w:rsidRPr="00EA1B08" w:rsidRDefault="00CE2534" w:rsidP="00CE2534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/>
          <w:sz w:val="21"/>
          <w:szCs w:val="22"/>
        </w:rPr>
        <w:t>7</w:t>
      </w:r>
      <w:r>
        <w:rPr>
          <w:rFonts w:ascii="Times New Roman" w:eastAsia="宋体" w:hAnsi="Times New Roman" w:cs="Times New Roman" w:hint="eastAsia"/>
          <w:sz w:val="21"/>
          <w:szCs w:val="22"/>
        </w:rPr>
        <w:t>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C30C1" w:rsidRPr="00CE2534">
        <w:rPr>
          <w:rFonts w:ascii="Times New Roman" w:eastAsia="宋体" w:hAnsi="Times New Roman" w:cs="Times New Roman" w:hint="eastAsia"/>
          <w:sz w:val="21"/>
          <w:szCs w:val="22"/>
        </w:rPr>
        <w:t>设计模式比较与总结</w:t>
      </w:r>
    </w:p>
    <w:p w14:paraId="11EFC765" w14:textId="77777777" w:rsidR="00CE2534" w:rsidRPr="00CE2534" w:rsidRDefault="00CE2534" w:rsidP="004624CB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各有千秋，没有银弹</w:t>
      </w:r>
    </w:p>
    <w:p w14:paraId="36C122BE" w14:textId="77777777" w:rsidR="00CE2534" w:rsidRPr="00CE2534" w:rsidRDefault="00CE2534" w:rsidP="004624CB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取长补短，综合运用</w:t>
      </w:r>
    </w:p>
    <w:p w14:paraId="2A5E9D94" w14:textId="77777777" w:rsidR="0008756B" w:rsidRPr="00FB0C56" w:rsidRDefault="00CE2534" w:rsidP="004624CB">
      <w:pPr>
        <w:numPr>
          <w:ilvl w:val="1"/>
          <w:numId w:val="27"/>
        </w:numPr>
        <w:tabs>
          <w:tab w:val="num" w:pos="720"/>
        </w:tabs>
        <w:rPr>
          <w:rFonts w:ascii="Times New Roman" w:eastAsia="宋体" w:hAnsi="Times New Roman" w:cs="Times New Roman"/>
          <w:sz w:val="21"/>
          <w:szCs w:val="22"/>
        </w:rPr>
      </w:pPr>
      <w:r w:rsidRPr="00CE2534">
        <w:rPr>
          <w:rFonts w:ascii="Times New Roman" w:eastAsia="宋体" w:hAnsi="Times New Roman" w:cs="Times New Roman"/>
          <w:sz w:val="21"/>
          <w:szCs w:val="22"/>
        </w:rPr>
        <w:t>回归设计根本</w:t>
      </w:r>
    </w:p>
    <w:sectPr w:rsidR="0008756B" w:rsidRPr="00FB0C56" w:rsidSect="00A751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uang zhang" w:date="2023-08-19T17:17:00Z" w:initials="sz">
    <w:p w14:paraId="1D40664E" w14:textId="7E0B9C28" w:rsidR="00BB231F" w:rsidRDefault="00BB231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想起来一句比较流行的话术：</w:t>
      </w:r>
    </w:p>
    <w:p w14:paraId="2C4C4573" w14:textId="3D01098D" w:rsidR="00BB231F" w:rsidRDefault="00BB231F">
      <w:pPr>
        <w:pStyle w:val="a6"/>
      </w:pPr>
      <w:r>
        <w:rPr>
          <w:rFonts w:hint="eastAsia"/>
        </w:rPr>
        <w:t>当我们在谈论xx时，我们在谈论什么？</w:t>
      </w:r>
    </w:p>
    <w:p w14:paraId="46FC7C28" w14:textId="638D293E" w:rsidR="00BB231F" w:rsidRDefault="00BB231F">
      <w:pPr>
        <w:pStyle w:val="a6"/>
      </w:pPr>
      <w:r>
        <w:rPr>
          <w:rFonts w:hint="eastAsia"/>
        </w:rPr>
        <w:t>也许可以套用一下</w:t>
      </w:r>
    </w:p>
  </w:comment>
  <w:comment w:id="1" w:author="一鸣 李" w:date="2023-08-20T10:01:00Z" w:initials="一鸣">
    <w:p w14:paraId="0BEBD4C4" w14:textId="5DA650C6" w:rsidR="008830F4" w:rsidRDefault="008830F4">
      <w:pPr>
        <w:pStyle w:val="a6"/>
      </w:pPr>
      <w:r>
        <w:rPr>
          <w:rStyle w:val="a5"/>
        </w:rPr>
        <w:annotationRef/>
      </w:r>
      <w:r w:rsidR="00E20539">
        <w:rPr>
          <w:rFonts w:hint="eastAsia"/>
        </w:rPr>
        <w:t>好建议，可以</w:t>
      </w:r>
      <w:r w:rsidR="00056762">
        <w:rPr>
          <w:rFonts w:hint="eastAsia"/>
        </w:rPr>
        <w:t>对应</w:t>
      </w:r>
      <w:r w:rsidR="00E20539">
        <w:rPr>
          <w:rFonts w:hint="eastAsia"/>
        </w:rPr>
        <w:t>上</w:t>
      </w:r>
      <w:r w:rsidR="00056762">
        <w:rPr>
          <w:rFonts w:hint="eastAsia"/>
        </w:rPr>
        <w:t>想要写的内容，</w:t>
      </w:r>
    </w:p>
  </w:comment>
  <w:comment w:id="5" w:author="shuang zhang" w:date="2023-08-19T17:10:00Z" w:initials="sz">
    <w:p w14:paraId="69493D13" w14:textId="77777777" w:rsidR="00BB231F" w:rsidRDefault="00BB231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是指某一个厨房空间可以划分多种功能？</w:t>
      </w:r>
    </w:p>
    <w:p w14:paraId="01DF814E" w14:textId="77777777" w:rsidR="00BB231F" w:rsidRDefault="00BB231F">
      <w:pPr>
        <w:pStyle w:val="a6"/>
      </w:pPr>
      <w:r>
        <w:rPr>
          <w:rFonts w:hint="eastAsia"/>
        </w:rPr>
        <w:t>还是根据不同功能，有不同的厨房表现形式？</w:t>
      </w:r>
    </w:p>
    <w:p w14:paraId="36562457" w14:textId="593A26C6" w:rsidR="00BB231F" w:rsidRDefault="00BB231F">
      <w:pPr>
        <w:pStyle w:val="a6"/>
      </w:pPr>
      <w:r>
        <w:rPr>
          <w:rFonts w:hint="eastAsia"/>
        </w:rPr>
        <w:t>可能</w:t>
      </w:r>
      <w:r w:rsidR="00F7053E">
        <w:rPr>
          <w:rFonts w:hint="eastAsia"/>
        </w:rPr>
        <w:t>会造成理解上的</w:t>
      </w:r>
      <w:r>
        <w:rPr>
          <w:rFonts w:hint="eastAsia"/>
        </w:rPr>
        <w:t>偏差，是否可以改为：</w:t>
      </w:r>
    </w:p>
    <w:p w14:paraId="1BBAD0D9" w14:textId="4CBCC335" w:rsidR="00BB231F" w:rsidRDefault="00BB231F" w:rsidP="00BB231F">
      <w:pPr>
        <w:pStyle w:val="a6"/>
        <w:numPr>
          <w:ilvl w:val="0"/>
          <w:numId w:val="31"/>
        </w:numPr>
      </w:pPr>
      <w:r>
        <w:rPr>
          <w:rFonts w:hint="eastAsia"/>
        </w:rPr>
        <w:t>厨房虽小，“五脏”俱全</w:t>
      </w:r>
    </w:p>
  </w:comment>
  <w:comment w:id="6" w:author="一鸣 李" w:date="2023-08-20T10:19:00Z" w:initials="一鸣">
    <w:p w14:paraId="3B031FE0" w14:textId="4ACF7320" w:rsidR="0082470F" w:rsidRDefault="0082470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这里指厨房可以根据功能划分。比如一号厨房做凉菜，二号厨房炒菜、三号厨房烤鸭。改</w:t>
      </w:r>
      <w:r w:rsidR="0035552B">
        <w:rPr>
          <w:rFonts w:hint="eastAsia"/>
        </w:rPr>
        <w:t>为“多个厨房，各尽其责”</w:t>
      </w:r>
      <w:r w:rsidR="00DA3514">
        <w:rPr>
          <w:rFonts w:hint="eastAsia"/>
        </w:rPr>
        <w:t>。</w:t>
      </w:r>
      <w:r>
        <w:rPr>
          <w:rFonts w:hint="eastAsia"/>
        </w:rPr>
        <w:t>理解上会更为准确。</w:t>
      </w:r>
    </w:p>
  </w:comment>
  <w:comment w:id="13" w:author="shuang zhang" w:date="2023-08-19T16:52:00Z" w:initials="sz">
    <w:p w14:paraId="41A53A70" w14:textId="79215FA4" w:rsidR="00460938" w:rsidRDefault="00460938" w:rsidP="00F705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“强制、强加”这类的词语一加上，可能对汽车销售行业不太友好，建议换个例子，比如</w:t>
      </w:r>
      <w:r w:rsidR="00F7053E">
        <w:rPr>
          <w:rFonts w:hint="eastAsia"/>
        </w:rPr>
        <w:t>，用</w:t>
      </w:r>
      <w:r>
        <w:rPr>
          <w:rFonts w:hint="eastAsia"/>
        </w:rPr>
        <w:t>毛坯房</w:t>
      </w:r>
      <w:r w:rsidR="00F7053E">
        <w:rPr>
          <w:rFonts w:hint="eastAsia"/>
        </w:rPr>
        <w:t>和</w:t>
      </w:r>
      <w:r>
        <w:rPr>
          <w:rFonts w:hint="eastAsia"/>
        </w:rPr>
        <w:t>精装房</w:t>
      </w:r>
      <w:r w:rsidR="00F7053E">
        <w:rPr>
          <w:rFonts w:hint="eastAsia"/>
        </w:rPr>
        <w:t>举例</w:t>
      </w:r>
      <w:r>
        <w:rPr>
          <w:rFonts w:hint="eastAsia"/>
        </w:rPr>
        <w:t>？</w:t>
      </w:r>
    </w:p>
  </w:comment>
  <w:comment w:id="14" w:author="一鸣 李" w:date="2023-08-20T13:58:00Z" w:initials="一鸣">
    <w:p w14:paraId="42FD3034" w14:textId="6F58E492" w:rsidR="00E34517" w:rsidRDefault="00E3451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把故事的形式变一下，改了个名字。避免对行业产生负面影响。</w:t>
      </w:r>
    </w:p>
  </w:comment>
  <w:comment w:id="27" w:author="shuang zhang" w:date="2023-08-19T16:40:00Z" w:initials="sz">
    <w:p w14:paraId="6CD528A3" w14:textId="616514C9" w:rsidR="00104E3D" w:rsidRDefault="00104E3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这个只看题目不太好理解</w:t>
      </w:r>
    </w:p>
  </w:comment>
  <w:comment w:id="34" w:author="shuang zhang" w:date="2023-08-19T16:59:00Z" w:initials="sz">
    <w:p w14:paraId="431C19FF" w14:textId="62985868" w:rsidR="002C4729" w:rsidRDefault="002C472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不能少什么，这里我没看懂，所以不好举例了</w:t>
      </w:r>
    </w:p>
  </w:comment>
  <w:comment w:id="35" w:author="一鸣 李" w:date="2023-08-20T10:24:00Z" w:initials="一鸣">
    <w:p w14:paraId="6BF92B74" w14:textId="7E3363E1" w:rsidR="00B117D2" w:rsidRDefault="00B117D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指的是Code</w:t>
      </w:r>
      <w:r>
        <w:t xml:space="preserve"> </w:t>
      </w:r>
      <w:r>
        <w:rPr>
          <w:rFonts w:hint="eastAsia"/>
        </w:rPr>
        <w:t>review时，所有团队程序员的代码都要被review。改为“Code</w:t>
      </w:r>
      <w:r>
        <w:t xml:space="preserve"> </w:t>
      </w:r>
      <w:r>
        <w:rPr>
          <w:rFonts w:hint="eastAsia"/>
        </w:rPr>
        <w:t>Review，谁也逃不掉”会好一些</w:t>
      </w:r>
    </w:p>
  </w:comment>
  <w:comment w:id="39" w:author="shuang zhang" w:date="2023-08-19T16:57:00Z" w:initials="sz">
    <w:p w14:paraId="6B7C2277" w14:textId="1F3AA286" w:rsidR="00460938" w:rsidRDefault="0046093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是为了展现code</w:t>
      </w:r>
      <w:r>
        <w:t xml:space="preserve"> </w:t>
      </w:r>
      <w:r>
        <w:rPr>
          <w:rFonts w:hint="eastAsia"/>
        </w:rPr>
        <w:t>review的时间总是超出预计时长吗？只看题目，稍稍有点不好理解</w:t>
      </w:r>
    </w:p>
  </w:comment>
  <w:comment w:id="40" w:author="一鸣 李" w:date="2023-08-20T10:30:00Z" w:initials="一鸣">
    <w:p w14:paraId="177709E0" w14:textId="77777777" w:rsidR="00FD0483" w:rsidRDefault="00D25AFA">
      <w:pPr>
        <w:pStyle w:val="a6"/>
      </w:pPr>
      <w:r>
        <w:rPr>
          <w:rStyle w:val="a5"/>
        </w:rPr>
        <w:annotationRef/>
      </w:r>
      <w:r w:rsidR="0073297D">
        <w:rPr>
          <w:rFonts w:hint="eastAsia"/>
        </w:rPr>
        <w:t>Code</w:t>
      </w:r>
      <w:r w:rsidR="0073297D">
        <w:t xml:space="preserve"> </w:t>
      </w:r>
      <w:r w:rsidR="0073297D">
        <w:rPr>
          <w:rFonts w:hint="eastAsia"/>
        </w:rPr>
        <w:t>review</w:t>
      </w:r>
      <w:r w:rsidR="0073297D">
        <w:rPr>
          <w:rFonts w:hint="eastAsia"/>
        </w:rPr>
        <w:t>时，主持人按照团队成员</w:t>
      </w:r>
      <w:r w:rsidR="00FD0483">
        <w:rPr>
          <w:rFonts w:hint="eastAsia"/>
        </w:rPr>
        <w:t>展示</w:t>
      </w:r>
      <w:r w:rsidR="007E57F6">
        <w:rPr>
          <w:rFonts w:hint="eastAsia"/>
        </w:rPr>
        <w:t>每个人</w:t>
      </w:r>
      <w:r w:rsidR="0073297D">
        <w:rPr>
          <w:rFonts w:hint="eastAsia"/>
        </w:rPr>
        <w:t>提交的代码，</w:t>
      </w:r>
      <w:r w:rsidR="007E57F6">
        <w:rPr>
          <w:rFonts w:hint="eastAsia"/>
        </w:rPr>
        <w:t>团队一块</w:t>
      </w:r>
      <w:r w:rsidR="0073297D">
        <w:rPr>
          <w:rFonts w:hint="eastAsia"/>
        </w:rPr>
        <w:t>进行审查。当团队人多的时候，会</w:t>
      </w:r>
      <w:r w:rsidR="00FD0483">
        <w:rPr>
          <w:rFonts w:hint="eastAsia"/>
        </w:rPr>
        <w:t>导致</w:t>
      </w:r>
      <w:r w:rsidR="0073297D">
        <w:rPr>
          <w:rFonts w:hint="eastAsia"/>
        </w:rPr>
        <w:t>review的时间较长。</w:t>
      </w:r>
    </w:p>
    <w:p w14:paraId="5FA940DC" w14:textId="77777777" w:rsidR="00FD0483" w:rsidRDefault="00FD0483">
      <w:pPr>
        <w:pStyle w:val="a6"/>
      </w:pPr>
    </w:p>
    <w:p w14:paraId="62614FB1" w14:textId="77777777" w:rsidR="00BC6A3B" w:rsidRDefault="00FD0483">
      <w:pPr>
        <w:pStyle w:val="a6"/>
      </w:pPr>
      <w:r>
        <w:rPr>
          <w:rFonts w:hint="eastAsia"/>
        </w:rPr>
        <w:t>兔小白抱怨Code</w:t>
      </w:r>
      <w:r>
        <w:t xml:space="preserve"> </w:t>
      </w:r>
      <w:r>
        <w:rPr>
          <w:rFonts w:hint="eastAsia"/>
        </w:rPr>
        <w:t>review拖堂，</w:t>
      </w:r>
      <w:r w:rsidR="00916BDB">
        <w:rPr>
          <w:rFonts w:hint="eastAsia"/>
        </w:rPr>
        <w:t>熊小猫分析原因是团队人多，挨个review</w:t>
      </w:r>
      <w:r w:rsidR="00084C0C">
        <w:rPr>
          <w:rFonts w:hint="eastAsia"/>
        </w:rPr>
        <w:t>导致。</w:t>
      </w:r>
      <w:r w:rsidR="00916BDB">
        <w:rPr>
          <w:rFonts w:hint="eastAsia"/>
        </w:rPr>
        <w:t>从而</w:t>
      </w:r>
      <w:r>
        <w:rPr>
          <w:rFonts w:hint="eastAsia"/>
        </w:rPr>
        <w:t>引出迭代器的思想</w:t>
      </w:r>
      <w:r w:rsidR="00916BDB">
        <w:rPr>
          <w:rFonts w:hint="eastAsia"/>
        </w:rPr>
        <w:t>是一个一个执行</w:t>
      </w:r>
      <w:r w:rsidR="00084C0C">
        <w:rPr>
          <w:rFonts w:hint="eastAsia"/>
        </w:rPr>
        <w:t>以及</w:t>
      </w:r>
      <w:r w:rsidR="00A2679C">
        <w:rPr>
          <w:rFonts w:hint="eastAsia"/>
        </w:rPr>
        <w:t>如何</w:t>
      </w:r>
      <w:r w:rsidR="00084C0C">
        <w:rPr>
          <w:rFonts w:hint="eastAsia"/>
        </w:rPr>
        <w:t>判断开始和结束</w:t>
      </w:r>
      <w:r>
        <w:rPr>
          <w:rFonts w:hint="eastAsia"/>
        </w:rPr>
        <w:t>。</w:t>
      </w:r>
    </w:p>
    <w:p w14:paraId="729BC957" w14:textId="38D87084" w:rsidR="00D25AFA" w:rsidRDefault="00A03C61">
      <w:pPr>
        <w:pStyle w:val="a6"/>
      </w:pPr>
      <w:r>
        <w:rPr>
          <w:rFonts w:hint="eastAsia"/>
        </w:rPr>
        <w:t>本章标题修改后，应该更好理解</w:t>
      </w:r>
      <w:r w:rsidR="002D0513">
        <w:rPr>
          <w:rFonts w:hint="eastAsia"/>
        </w:rPr>
        <w:t>一点。</w:t>
      </w:r>
    </w:p>
  </w:comment>
  <w:comment w:id="41" w:author="shuang zhang" w:date="2023-08-19T16:43:00Z" w:initials="sz">
    <w:p w14:paraId="150A5801" w14:textId="7E81356A" w:rsidR="00104E3D" w:rsidRDefault="00104E3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尽量保持中立，否则易引发争议</w:t>
      </w:r>
    </w:p>
  </w:comment>
  <w:comment w:id="42" w:author="一鸣 李" w:date="2023-08-20T11:47:00Z" w:initials="一鸣">
    <w:p w14:paraId="4FE33744" w14:textId="7D52D5C9" w:rsidR="00931A28" w:rsidRDefault="00931A2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改为了买房的例子，更有代表性</w:t>
      </w:r>
    </w:p>
  </w:comment>
  <w:comment w:id="47" w:author="shuang zhang" w:date="2023-08-19T17:03:00Z" w:initials="sz">
    <w:p w14:paraId="2A438899" w14:textId="77777777" w:rsidR="002C4729" w:rsidRDefault="002C472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载体是什么？是否可以改成：</w:t>
      </w:r>
    </w:p>
    <w:p w14:paraId="70FC9DB8" w14:textId="77777777" w:rsidR="002C4729" w:rsidRDefault="002C4729" w:rsidP="002C4729">
      <w:pPr>
        <w:pStyle w:val="a6"/>
        <w:numPr>
          <w:ilvl w:val="0"/>
          <w:numId w:val="28"/>
        </w:numPr>
      </w:pPr>
      <w:r>
        <w:rPr>
          <w:rFonts w:hint="eastAsia"/>
        </w:rPr>
        <w:t>个性化定制也要统一思路</w:t>
      </w:r>
    </w:p>
    <w:p w14:paraId="32575D2E" w14:textId="6F40AFD2" w:rsidR="002C4729" w:rsidRDefault="002C4729" w:rsidP="002C4729">
      <w:pPr>
        <w:pStyle w:val="a6"/>
        <w:numPr>
          <w:ilvl w:val="0"/>
          <w:numId w:val="28"/>
        </w:numPr>
      </w:pPr>
      <w:r>
        <w:rPr>
          <w:rFonts w:hint="eastAsia"/>
        </w:rPr>
        <w:t>个性化定制，万变不离其宗</w:t>
      </w:r>
    </w:p>
    <w:p w14:paraId="1D81BEF8" w14:textId="3B2FF61A" w:rsidR="002C4729" w:rsidRDefault="002C4729" w:rsidP="002C4729">
      <w:pPr>
        <w:pStyle w:val="a6"/>
        <w:numPr>
          <w:ilvl w:val="0"/>
          <w:numId w:val="28"/>
        </w:numPr>
      </w:pPr>
      <w:r>
        <w:rPr>
          <w:rFonts w:hint="eastAsia"/>
        </w:rPr>
        <w:t>个性化定制，以不变应万变</w:t>
      </w:r>
    </w:p>
  </w:comment>
  <w:comment w:id="48" w:author="一鸣 李" w:date="2023-08-20T10:50:00Z" w:initials="一鸣">
    <w:p w14:paraId="6F85F0CF" w14:textId="2B9B43E4" w:rsidR="0042780F" w:rsidRDefault="0042780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“万变不离其宗”非常</w:t>
      </w:r>
      <w:r w:rsidR="00893425">
        <w:rPr>
          <w:rFonts w:hint="eastAsia"/>
        </w:rPr>
        <w:t>准确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C7C28" w15:done="0"/>
  <w15:commentEx w15:paraId="0BEBD4C4" w15:paraIdParent="46FC7C28" w15:done="0"/>
  <w15:commentEx w15:paraId="1BBAD0D9" w15:done="0"/>
  <w15:commentEx w15:paraId="3B031FE0" w15:paraIdParent="1BBAD0D9" w15:done="0"/>
  <w15:commentEx w15:paraId="41A53A70" w15:done="0"/>
  <w15:commentEx w15:paraId="42FD3034" w15:paraIdParent="41A53A70" w15:done="0"/>
  <w15:commentEx w15:paraId="6CD528A3" w15:done="0"/>
  <w15:commentEx w15:paraId="431C19FF" w15:done="0"/>
  <w15:commentEx w15:paraId="6BF92B74" w15:paraIdParent="431C19FF" w15:done="0"/>
  <w15:commentEx w15:paraId="6B7C2277" w15:done="0"/>
  <w15:commentEx w15:paraId="729BC957" w15:paraIdParent="6B7C2277" w15:done="0"/>
  <w15:commentEx w15:paraId="150A5801" w15:done="0"/>
  <w15:commentEx w15:paraId="4FE33744" w15:done="0"/>
  <w15:commentEx w15:paraId="1D81BEF8" w15:done="0"/>
  <w15:commentEx w15:paraId="6F85F0CF" w15:paraIdParent="1D81BE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B7796" w16cex:dateUtc="2023-08-19T09:17:00Z"/>
  <w16cex:commentExtensible w16cex:durableId="288B75F7" w16cex:dateUtc="2023-08-19T09:10:00Z"/>
  <w16cex:commentExtensible w16cex:durableId="288B71BC" w16cex:dateUtc="2023-08-19T08:52:00Z"/>
  <w16cex:commentExtensible w16cex:durableId="288B6F11" w16cex:dateUtc="2023-08-19T08:40:00Z"/>
  <w16cex:commentExtensible w16cex:durableId="288B736B" w16cex:dateUtc="2023-08-19T08:59:00Z"/>
  <w16cex:commentExtensible w16cex:durableId="288B7316" w16cex:dateUtc="2023-08-19T08:57:00Z"/>
  <w16cex:commentExtensible w16cex:durableId="288B6FA3" w16cex:dateUtc="2023-08-19T08:43:00Z"/>
  <w16cex:commentExtensible w16cex:durableId="288B7466" w16cex:dateUtc="2023-08-19T09:03:00Z"/>
  <w16cex:commentExtensible w16cex:durableId="288B704F" w16cex:dateUtc="2023-08-19T0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C7C28" w16cid:durableId="288B7796"/>
  <w16cid:commentId w16cid:paraId="0BEBD4C4" w16cid:durableId="288C62FE"/>
  <w16cid:commentId w16cid:paraId="1BBAD0D9" w16cid:durableId="288B75F7"/>
  <w16cid:commentId w16cid:paraId="3B031FE0" w16cid:durableId="288C6728"/>
  <w16cid:commentId w16cid:paraId="41A53A70" w16cid:durableId="288B71BC"/>
  <w16cid:commentId w16cid:paraId="42FD3034" w16cid:durableId="288C9A8D"/>
  <w16cid:commentId w16cid:paraId="6CD528A3" w16cid:durableId="288B6F11"/>
  <w16cid:commentId w16cid:paraId="431C19FF" w16cid:durableId="288B736B"/>
  <w16cid:commentId w16cid:paraId="6BF92B74" w16cid:durableId="288C6861"/>
  <w16cid:commentId w16cid:paraId="6B7C2277" w16cid:durableId="288B7316"/>
  <w16cid:commentId w16cid:paraId="729BC957" w16cid:durableId="288C69D9"/>
  <w16cid:commentId w16cid:paraId="150A5801" w16cid:durableId="288B6FA3"/>
  <w16cid:commentId w16cid:paraId="4FE33744" w16cid:durableId="288C7BB9"/>
  <w16cid:commentId w16cid:paraId="1D81BEF8" w16cid:durableId="288B7466"/>
  <w16cid:commentId w16cid:paraId="6F85F0CF" w16cid:durableId="288C6E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19C"/>
    <w:multiLevelType w:val="multilevel"/>
    <w:tmpl w:val="67BE7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 w15:restartNumberingAfterBreak="0">
    <w:nsid w:val="0AFA50D2"/>
    <w:multiLevelType w:val="multilevel"/>
    <w:tmpl w:val="06121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" w15:restartNumberingAfterBreak="0">
    <w:nsid w:val="0BB26363"/>
    <w:multiLevelType w:val="multilevel"/>
    <w:tmpl w:val="4126C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8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3" w15:restartNumberingAfterBreak="0">
    <w:nsid w:val="0ECE2632"/>
    <w:multiLevelType w:val="multilevel"/>
    <w:tmpl w:val="4D0E8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4" w15:restartNumberingAfterBreak="0">
    <w:nsid w:val="0ED93ECA"/>
    <w:multiLevelType w:val="multilevel"/>
    <w:tmpl w:val="7C28A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5" w15:restartNumberingAfterBreak="0">
    <w:nsid w:val="12EB698B"/>
    <w:multiLevelType w:val="multilevel"/>
    <w:tmpl w:val="E77AC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6" w15:restartNumberingAfterBreak="0">
    <w:nsid w:val="187B6858"/>
    <w:multiLevelType w:val="multilevel"/>
    <w:tmpl w:val="C85E7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7" w15:restartNumberingAfterBreak="0">
    <w:nsid w:val="19934EE1"/>
    <w:multiLevelType w:val="multilevel"/>
    <w:tmpl w:val="2E1E88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8" w15:restartNumberingAfterBreak="0">
    <w:nsid w:val="1A2F2D39"/>
    <w:multiLevelType w:val="multilevel"/>
    <w:tmpl w:val="8B000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9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1CCA1D7B"/>
    <w:multiLevelType w:val="multilevel"/>
    <w:tmpl w:val="6194D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0" w15:restartNumberingAfterBreak="0">
    <w:nsid w:val="257354B6"/>
    <w:multiLevelType w:val="multilevel"/>
    <w:tmpl w:val="42A6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1" w15:restartNumberingAfterBreak="0">
    <w:nsid w:val="2834129B"/>
    <w:multiLevelType w:val="multilevel"/>
    <w:tmpl w:val="3712F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2" w15:restartNumberingAfterBreak="0">
    <w:nsid w:val="31CD4590"/>
    <w:multiLevelType w:val="multilevel"/>
    <w:tmpl w:val="DE564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0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3" w15:restartNumberingAfterBreak="0">
    <w:nsid w:val="38DC7D71"/>
    <w:multiLevelType w:val="multilevel"/>
    <w:tmpl w:val="45B22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0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4" w15:restartNumberingAfterBreak="0">
    <w:nsid w:val="3BB42CDA"/>
    <w:multiLevelType w:val="multilevel"/>
    <w:tmpl w:val="59F8E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5" w15:restartNumberingAfterBreak="0">
    <w:nsid w:val="40B63CBA"/>
    <w:multiLevelType w:val="multilevel"/>
    <w:tmpl w:val="7C901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6" w15:restartNumberingAfterBreak="0">
    <w:nsid w:val="4240428A"/>
    <w:multiLevelType w:val="hybridMultilevel"/>
    <w:tmpl w:val="FA88DCF4"/>
    <w:lvl w:ilvl="0" w:tplc="D37E1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5067A4"/>
    <w:multiLevelType w:val="multilevel"/>
    <w:tmpl w:val="4BE27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8" w15:restartNumberingAfterBreak="0">
    <w:nsid w:val="47C76679"/>
    <w:multiLevelType w:val="hybridMultilevel"/>
    <w:tmpl w:val="000E8E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920078F"/>
    <w:multiLevelType w:val="multilevel"/>
    <w:tmpl w:val="1B4C8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0" w15:restartNumberingAfterBreak="0">
    <w:nsid w:val="4CEB09E6"/>
    <w:multiLevelType w:val="multilevel"/>
    <w:tmpl w:val="49549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1" w15:restartNumberingAfterBreak="0">
    <w:nsid w:val="4DDD4E3F"/>
    <w:multiLevelType w:val="multilevel"/>
    <w:tmpl w:val="DA5CB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2" w15:restartNumberingAfterBreak="0">
    <w:nsid w:val="4F1351F2"/>
    <w:multiLevelType w:val="multilevel"/>
    <w:tmpl w:val="CF544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3" w15:restartNumberingAfterBreak="0">
    <w:nsid w:val="5CC530F3"/>
    <w:multiLevelType w:val="multilevel"/>
    <w:tmpl w:val="F6FE0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4" w15:restartNumberingAfterBreak="0">
    <w:nsid w:val="5EA103E6"/>
    <w:multiLevelType w:val="multilevel"/>
    <w:tmpl w:val="B8D8D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5" w15:restartNumberingAfterBreak="0">
    <w:nsid w:val="62D674AF"/>
    <w:multiLevelType w:val="multilevel"/>
    <w:tmpl w:val="7EBEA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6" w15:restartNumberingAfterBreak="0">
    <w:nsid w:val="6B6974A9"/>
    <w:multiLevelType w:val="multilevel"/>
    <w:tmpl w:val="79C63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7" w15:restartNumberingAfterBreak="0">
    <w:nsid w:val="708E3F8A"/>
    <w:multiLevelType w:val="hybridMultilevel"/>
    <w:tmpl w:val="A2481E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1F3366C"/>
    <w:multiLevelType w:val="multilevel"/>
    <w:tmpl w:val="CC1E1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5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9" w15:restartNumberingAfterBreak="0">
    <w:nsid w:val="77375382"/>
    <w:multiLevelType w:val="hybridMultilevel"/>
    <w:tmpl w:val="DA5EF3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A8B67BA"/>
    <w:multiLevelType w:val="multilevel"/>
    <w:tmpl w:val="86EC7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6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31" w15:restartNumberingAfterBreak="0">
    <w:nsid w:val="7E8878BE"/>
    <w:multiLevelType w:val="hybridMultilevel"/>
    <w:tmpl w:val="C82CB4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0"/>
  </w:num>
  <w:num w:numId="4">
    <w:abstractNumId w:val="24"/>
  </w:num>
  <w:num w:numId="5">
    <w:abstractNumId w:val="15"/>
  </w:num>
  <w:num w:numId="6">
    <w:abstractNumId w:val="25"/>
  </w:num>
  <w:num w:numId="7">
    <w:abstractNumId w:val="11"/>
  </w:num>
  <w:num w:numId="8">
    <w:abstractNumId w:val="26"/>
  </w:num>
  <w:num w:numId="9">
    <w:abstractNumId w:val="19"/>
  </w:num>
  <w:num w:numId="10">
    <w:abstractNumId w:val="6"/>
  </w:num>
  <w:num w:numId="11">
    <w:abstractNumId w:val="21"/>
  </w:num>
  <w:num w:numId="12">
    <w:abstractNumId w:val="2"/>
  </w:num>
  <w:num w:numId="13">
    <w:abstractNumId w:val="8"/>
  </w:num>
  <w:num w:numId="14">
    <w:abstractNumId w:val="12"/>
  </w:num>
  <w:num w:numId="15">
    <w:abstractNumId w:val="23"/>
  </w:num>
  <w:num w:numId="16">
    <w:abstractNumId w:val="4"/>
  </w:num>
  <w:num w:numId="17">
    <w:abstractNumId w:val="5"/>
  </w:num>
  <w:num w:numId="18">
    <w:abstractNumId w:val="3"/>
  </w:num>
  <w:num w:numId="19">
    <w:abstractNumId w:val="0"/>
  </w:num>
  <w:num w:numId="20">
    <w:abstractNumId w:val="28"/>
  </w:num>
  <w:num w:numId="21">
    <w:abstractNumId w:val="30"/>
  </w:num>
  <w:num w:numId="22">
    <w:abstractNumId w:val="14"/>
  </w:num>
  <w:num w:numId="23">
    <w:abstractNumId w:val="1"/>
  </w:num>
  <w:num w:numId="24">
    <w:abstractNumId w:val="13"/>
  </w:num>
  <w:num w:numId="25">
    <w:abstractNumId w:val="7"/>
  </w:num>
  <w:num w:numId="26">
    <w:abstractNumId w:val="22"/>
  </w:num>
  <w:num w:numId="27">
    <w:abstractNumId w:val="9"/>
  </w:num>
  <w:num w:numId="28">
    <w:abstractNumId w:val="27"/>
  </w:num>
  <w:num w:numId="29">
    <w:abstractNumId w:val="29"/>
  </w:num>
  <w:num w:numId="30">
    <w:abstractNumId w:val="31"/>
  </w:num>
  <w:num w:numId="31">
    <w:abstractNumId w:val="18"/>
  </w:num>
  <w:num w:numId="32">
    <w:abstractNumId w:val="16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uang zhang">
    <w15:presenceInfo w15:providerId="Windows Live" w15:userId="d2c3492b89dcb1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D2"/>
    <w:rsid w:val="000021D3"/>
    <w:rsid w:val="000325E5"/>
    <w:rsid w:val="0003349A"/>
    <w:rsid w:val="00035175"/>
    <w:rsid w:val="00056762"/>
    <w:rsid w:val="000756E1"/>
    <w:rsid w:val="00084C0C"/>
    <w:rsid w:val="0008756B"/>
    <w:rsid w:val="000922EF"/>
    <w:rsid w:val="00095D70"/>
    <w:rsid w:val="000A1DC9"/>
    <w:rsid w:val="00104E3D"/>
    <w:rsid w:val="0011306A"/>
    <w:rsid w:val="00117E60"/>
    <w:rsid w:val="00124A9E"/>
    <w:rsid w:val="00156C2C"/>
    <w:rsid w:val="00174BF4"/>
    <w:rsid w:val="00176F55"/>
    <w:rsid w:val="001834DB"/>
    <w:rsid w:val="001F1FFB"/>
    <w:rsid w:val="00227FCA"/>
    <w:rsid w:val="002A7728"/>
    <w:rsid w:val="002C431D"/>
    <w:rsid w:val="002C4729"/>
    <w:rsid w:val="002C7208"/>
    <w:rsid w:val="002D0513"/>
    <w:rsid w:val="002E3FE3"/>
    <w:rsid w:val="00303D1B"/>
    <w:rsid w:val="0031041C"/>
    <w:rsid w:val="00326A5E"/>
    <w:rsid w:val="00336AD3"/>
    <w:rsid w:val="0035552B"/>
    <w:rsid w:val="003577C3"/>
    <w:rsid w:val="003772CC"/>
    <w:rsid w:val="00377946"/>
    <w:rsid w:val="00395822"/>
    <w:rsid w:val="003C30C1"/>
    <w:rsid w:val="003C4BCC"/>
    <w:rsid w:val="003D2A6B"/>
    <w:rsid w:val="003F57C9"/>
    <w:rsid w:val="003F67DE"/>
    <w:rsid w:val="003F7D24"/>
    <w:rsid w:val="0040565F"/>
    <w:rsid w:val="00412666"/>
    <w:rsid w:val="0042780F"/>
    <w:rsid w:val="00446935"/>
    <w:rsid w:val="004508E1"/>
    <w:rsid w:val="00460938"/>
    <w:rsid w:val="004624CB"/>
    <w:rsid w:val="00475682"/>
    <w:rsid w:val="004933BF"/>
    <w:rsid w:val="004C4684"/>
    <w:rsid w:val="004F3000"/>
    <w:rsid w:val="005129F4"/>
    <w:rsid w:val="005132CB"/>
    <w:rsid w:val="00533661"/>
    <w:rsid w:val="00546869"/>
    <w:rsid w:val="005556DB"/>
    <w:rsid w:val="00584683"/>
    <w:rsid w:val="00594EEA"/>
    <w:rsid w:val="005A5B08"/>
    <w:rsid w:val="005E4316"/>
    <w:rsid w:val="00622009"/>
    <w:rsid w:val="006247D9"/>
    <w:rsid w:val="006304E4"/>
    <w:rsid w:val="00640D2C"/>
    <w:rsid w:val="006625B9"/>
    <w:rsid w:val="0067180C"/>
    <w:rsid w:val="006813EE"/>
    <w:rsid w:val="006B265D"/>
    <w:rsid w:val="006C708A"/>
    <w:rsid w:val="006C7562"/>
    <w:rsid w:val="007070B0"/>
    <w:rsid w:val="00711386"/>
    <w:rsid w:val="00714005"/>
    <w:rsid w:val="0071728D"/>
    <w:rsid w:val="0073297D"/>
    <w:rsid w:val="0073796C"/>
    <w:rsid w:val="00741A78"/>
    <w:rsid w:val="00763824"/>
    <w:rsid w:val="00794905"/>
    <w:rsid w:val="0079566A"/>
    <w:rsid w:val="007A5319"/>
    <w:rsid w:val="007A79EB"/>
    <w:rsid w:val="007A7E88"/>
    <w:rsid w:val="007B3488"/>
    <w:rsid w:val="007B4D53"/>
    <w:rsid w:val="007D1A96"/>
    <w:rsid w:val="007D5334"/>
    <w:rsid w:val="007E57F6"/>
    <w:rsid w:val="0082470F"/>
    <w:rsid w:val="00850977"/>
    <w:rsid w:val="00867B79"/>
    <w:rsid w:val="00870976"/>
    <w:rsid w:val="00873E4C"/>
    <w:rsid w:val="008830F4"/>
    <w:rsid w:val="00893425"/>
    <w:rsid w:val="008F3E93"/>
    <w:rsid w:val="008F5279"/>
    <w:rsid w:val="0091331E"/>
    <w:rsid w:val="0091365A"/>
    <w:rsid w:val="009166D1"/>
    <w:rsid w:val="00916BDB"/>
    <w:rsid w:val="009263BB"/>
    <w:rsid w:val="0092677F"/>
    <w:rsid w:val="00930A86"/>
    <w:rsid w:val="00931A28"/>
    <w:rsid w:val="00935E13"/>
    <w:rsid w:val="00960588"/>
    <w:rsid w:val="00961390"/>
    <w:rsid w:val="00966032"/>
    <w:rsid w:val="009848CD"/>
    <w:rsid w:val="009A4C96"/>
    <w:rsid w:val="009C1D37"/>
    <w:rsid w:val="00A03C61"/>
    <w:rsid w:val="00A2679C"/>
    <w:rsid w:val="00A3741F"/>
    <w:rsid w:val="00A5278B"/>
    <w:rsid w:val="00A570D2"/>
    <w:rsid w:val="00A64F01"/>
    <w:rsid w:val="00A673B1"/>
    <w:rsid w:val="00A751B3"/>
    <w:rsid w:val="00A75F5E"/>
    <w:rsid w:val="00A86720"/>
    <w:rsid w:val="00AD285A"/>
    <w:rsid w:val="00AD78B3"/>
    <w:rsid w:val="00AF176D"/>
    <w:rsid w:val="00B117D2"/>
    <w:rsid w:val="00B132D5"/>
    <w:rsid w:val="00B2033E"/>
    <w:rsid w:val="00B3291C"/>
    <w:rsid w:val="00B417D5"/>
    <w:rsid w:val="00B4425A"/>
    <w:rsid w:val="00B50A4C"/>
    <w:rsid w:val="00BA7157"/>
    <w:rsid w:val="00BB231F"/>
    <w:rsid w:val="00BC205E"/>
    <w:rsid w:val="00BC6A3B"/>
    <w:rsid w:val="00BD5D03"/>
    <w:rsid w:val="00C05A82"/>
    <w:rsid w:val="00C22E93"/>
    <w:rsid w:val="00C323AC"/>
    <w:rsid w:val="00C41BBD"/>
    <w:rsid w:val="00C64391"/>
    <w:rsid w:val="00C74E05"/>
    <w:rsid w:val="00CE21C2"/>
    <w:rsid w:val="00CE2534"/>
    <w:rsid w:val="00CF49D6"/>
    <w:rsid w:val="00D04AE0"/>
    <w:rsid w:val="00D05A23"/>
    <w:rsid w:val="00D238F4"/>
    <w:rsid w:val="00D25AFA"/>
    <w:rsid w:val="00D33E71"/>
    <w:rsid w:val="00D40DBA"/>
    <w:rsid w:val="00D540E4"/>
    <w:rsid w:val="00D604AD"/>
    <w:rsid w:val="00DA3514"/>
    <w:rsid w:val="00DD3D71"/>
    <w:rsid w:val="00DE7B35"/>
    <w:rsid w:val="00DF01DA"/>
    <w:rsid w:val="00E0529C"/>
    <w:rsid w:val="00E10680"/>
    <w:rsid w:val="00E20539"/>
    <w:rsid w:val="00E34517"/>
    <w:rsid w:val="00E5590A"/>
    <w:rsid w:val="00E84F63"/>
    <w:rsid w:val="00EA1B08"/>
    <w:rsid w:val="00ED05D8"/>
    <w:rsid w:val="00F267C5"/>
    <w:rsid w:val="00F308B7"/>
    <w:rsid w:val="00F7053E"/>
    <w:rsid w:val="00F75D20"/>
    <w:rsid w:val="00F8527C"/>
    <w:rsid w:val="00F92150"/>
    <w:rsid w:val="00FB0C56"/>
    <w:rsid w:val="00FC5D28"/>
    <w:rsid w:val="00FC7A6E"/>
    <w:rsid w:val="00FD0483"/>
    <w:rsid w:val="00F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819C"/>
  <w14:defaultImageDpi w14:val="32767"/>
  <w15:chartTrackingRefBased/>
  <w15:docId w15:val="{BC848911-7031-F447-A302-4B9B234E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9EB"/>
    <w:pPr>
      <w:ind w:firstLineChars="200" w:firstLine="420"/>
    </w:pPr>
  </w:style>
  <w:style w:type="paragraph" w:styleId="a4">
    <w:name w:val="Revision"/>
    <w:hidden/>
    <w:uiPriority w:val="99"/>
    <w:semiHidden/>
    <w:rsid w:val="005E4316"/>
  </w:style>
  <w:style w:type="character" w:styleId="a5">
    <w:name w:val="annotation reference"/>
    <w:basedOn w:val="a0"/>
    <w:uiPriority w:val="99"/>
    <w:semiHidden/>
    <w:unhideWhenUsed/>
    <w:rsid w:val="00104E3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04E3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04E3D"/>
  </w:style>
  <w:style w:type="paragraph" w:styleId="a8">
    <w:name w:val="annotation subject"/>
    <w:basedOn w:val="a6"/>
    <w:next w:val="a6"/>
    <w:link w:val="a9"/>
    <w:uiPriority w:val="99"/>
    <w:semiHidden/>
    <w:unhideWhenUsed/>
    <w:rsid w:val="00104E3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04E3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830F4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830F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199</cp:revision>
  <dcterms:created xsi:type="dcterms:W3CDTF">2023-08-17T01:04:00Z</dcterms:created>
  <dcterms:modified xsi:type="dcterms:W3CDTF">2023-08-21T01:31:00Z</dcterms:modified>
</cp:coreProperties>
</file>